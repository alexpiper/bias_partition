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1F2B" w14:textId="71065C35" w:rsidR="00EE1AB8" w:rsidRDefault="00555113" w:rsidP="00EE1AB8">
      <w:pPr>
        <w:jc w:val="center"/>
        <w:rPr>
          <w:b/>
          <w:sz w:val="32"/>
        </w:rPr>
      </w:pPr>
      <w:r>
        <w:rPr>
          <w:b/>
          <w:sz w:val="32"/>
        </w:rPr>
        <w:t xml:space="preserve">Metabarcoding analysis of insect bulk traps for pest diagnostics: </w:t>
      </w:r>
      <w:r w:rsidR="00D478AB">
        <w:rPr>
          <w:b/>
          <w:sz w:val="32"/>
        </w:rPr>
        <w:t xml:space="preserve">highlighting </w:t>
      </w:r>
      <w:r>
        <w:rPr>
          <w:b/>
          <w:sz w:val="32"/>
        </w:rPr>
        <w:t>strengths and weaknesses.</w:t>
      </w:r>
      <w:r w:rsidR="00A066F6">
        <w:rPr>
          <w:b/>
          <w:sz w:val="32"/>
        </w:rPr>
        <w:t xml:space="preserve"> </w:t>
      </w:r>
    </w:p>
    <w:p w14:paraId="1C0C50F2" w14:textId="0CC9B71D" w:rsidR="0061367B" w:rsidRPr="00C94872" w:rsidRDefault="0061367B" w:rsidP="00EE1AB8">
      <w:pPr>
        <w:jc w:val="center"/>
        <w:rPr>
          <w:b/>
          <w:sz w:val="32"/>
        </w:rPr>
      </w:pPr>
      <w:r>
        <w:rPr>
          <w:b/>
          <w:sz w:val="32"/>
        </w:rPr>
        <w:t>Disentangling Metabarcoding bias.</w:t>
      </w:r>
    </w:p>
    <w:p w14:paraId="41D174D6" w14:textId="32D63D40" w:rsidR="00EE1AB8" w:rsidRPr="00C94872" w:rsidRDefault="00C94872" w:rsidP="00C94872">
      <w:pPr>
        <w:jc w:val="center"/>
        <w:rPr>
          <w:sz w:val="28"/>
        </w:rPr>
      </w:pPr>
      <w:r w:rsidRPr="00C94872">
        <w:rPr>
          <w:sz w:val="28"/>
        </w:rPr>
        <w:t>Francesco Martoni</w:t>
      </w:r>
      <w:r w:rsidRPr="00C94872">
        <w:rPr>
          <w:sz w:val="28"/>
          <w:vertAlign w:val="superscript"/>
        </w:rPr>
        <w:t>1</w:t>
      </w:r>
      <w:r w:rsidR="00E52C41">
        <w:rPr>
          <w:sz w:val="28"/>
          <w:vertAlign w:val="superscript"/>
        </w:rPr>
        <w:t>,2</w:t>
      </w:r>
      <w:r w:rsidRPr="00C94872">
        <w:rPr>
          <w:sz w:val="28"/>
        </w:rPr>
        <w:t>, Alex Piper</w:t>
      </w:r>
      <w:r w:rsidRPr="00C94872">
        <w:rPr>
          <w:sz w:val="28"/>
          <w:vertAlign w:val="superscript"/>
        </w:rPr>
        <w:t>1</w:t>
      </w:r>
      <w:r w:rsidRPr="00C94872">
        <w:rPr>
          <w:sz w:val="28"/>
        </w:rPr>
        <w:t xml:space="preserve">, </w:t>
      </w:r>
      <w:r w:rsidR="00B36C6F" w:rsidRPr="00C94872">
        <w:rPr>
          <w:sz w:val="28"/>
        </w:rPr>
        <w:t>Brendan Rodoni</w:t>
      </w:r>
      <w:r w:rsidR="00B36C6F" w:rsidRPr="00C94872">
        <w:rPr>
          <w:sz w:val="28"/>
          <w:vertAlign w:val="superscript"/>
        </w:rPr>
        <w:t>1</w:t>
      </w:r>
      <w:r w:rsidR="00B36C6F">
        <w:rPr>
          <w:sz w:val="28"/>
        </w:rPr>
        <w:t>, M</w:t>
      </w:r>
      <w:r w:rsidRPr="00C94872">
        <w:rPr>
          <w:sz w:val="28"/>
        </w:rPr>
        <w:t>ark Blacket</w:t>
      </w:r>
      <w:r w:rsidRPr="00C94872">
        <w:rPr>
          <w:sz w:val="28"/>
          <w:vertAlign w:val="superscript"/>
        </w:rPr>
        <w:t>1</w:t>
      </w:r>
      <w:r w:rsidRPr="00C94872">
        <w:rPr>
          <w:sz w:val="28"/>
        </w:rPr>
        <w:t xml:space="preserve"> </w:t>
      </w:r>
    </w:p>
    <w:p w14:paraId="1B7C02C5" w14:textId="77777777" w:rsidR="00C94872" w:rsidRDefault="00C94872" w:rsidP="00C94872">
      <w:pPr>
        <w:rPr>
          <w:i/>
        </w:rPr>
      </w:pPr>
      <w:r w:rsidRPr="00C55DDA">
        <w:rPr>
          <w:i/>
          <w:vertAlign w:val="superscript"/>
        </w:rPr>
        <w:t>1</w:t>
      </w:r>
      <w:r w:rsidRPr="00C55DDA">
        <w:rPr>
          <w:i/>
        </w:rPr>
        <w:t xml:space="preserve">Agriculture Victoria Research, </w:t>
      </w:r>
      <w:proofErr w:type="spellStart"/>
      <w:r w:rsidRPr="00C55DDA">
        <w:rPr>
          <w:i/>
        </w:rPr>
        <w:t>AgriBio</w:t>
      </w:r>
      <w:proofErr w:type="spellEnd"/>
      <w:r w:rsidRPr="00C55DDA">
        <w:rPr>
          <w:i/>
        </w:rPr>
        <w:t xml:space="preserve"> Centre for </w:t>
      </w:r>
      <w:proofErr w:type="spellStart"/>
      <w:r w:rsidRPr="00C55DDA">
        <w:rPr>
          <w:i/>
        </w:rPr>
        <w:t>AgriBio</w:t>
      </w:r>
      <w:proofErr w:type="spellEnd"/>
      <w:r w:rsidRPr="00C55DDA">
        <w:rPr>
          <w:i/>
        </w:rPr>
        <w:t xml:space="preserve"> Science, Bundoora, Victoria, Australia</w:t>
      </w:r>
    </w:p>
    <w:p w14:paraId="7F830EE9" w14:textId="77777777" w:rsidR="00E52C41" w:rsidRPr="00E52C41" w:rsidRDefault="00E52C41" w:rsidP="00C94872">
      <w:r w:rsidRPr="00E52C41">
        <w:rPr>
          <w:vertAlign w:val="superscript"/>
        </w:rPr>
        <w:t>2</w:t>
      </w:r>
      <w:r>
        <w:t xml:space="preserve">Corresponding author: Francesco Martoni – email: </w:t>
      </w:r>
      <w:r w:rsidR="00FB6ADE">
        <w:t>f</w:t>
      </w:r>
      <w:r>
        <w:t>rancesco.martoni@agriculture.vic.gov.au</w:t>
      </w:r>
    </w:p>
    <w:p w14:paraId="61E00E8F" w14:textId="77777777" w:rsidR="00EE1AB8" w:rsidRPr="00EE1AB8" w:rsidRDefault="00EE1AB8">
      <w:pPr>
        <w:rPr>
          <w:b/>
          <w:sz w:val="24"/>
          <w:szCs w:val="24"/>
        </w:rPr>
      </w:pPr>
      <w:commentRangeStart w:id="0"/>
      <w:r w:rsidRPr="00EE1AB8">
        <w:rPr>
          <w:b/>
          <w:sz w:val="24"/>
          <w:szCs w:val="24"/>
        </w:rPr>
        <w:t>Abstract</w:t>
      </w:r>
      <w:commentRangeEnd w:id="0"/>
      <w:r w:rsidR="00116F18">
        <w:rPr>
          <w:rStyle w:val="CommentReference"/>
        </w:rPr>
        <w:commentReference w:id="0"/>
      </w:r>
    </w:p>
    <w:p w14:paraId="6D5737D8" w14:textId="77777777" w:rsidR="007C0A26" w:rsidRDefault="00EE1AB8">
      <w:pPr>
        <w:rPr>
          <w:sz w:val="24"/>
          <w:szCs w:val="24"/>
        </w:rPr>
      </w:pPr>
      <w:r w:rsidRPr="00EE1AB8">
        <w:rPr>
          <w:sz w:val="24"/>
          <w:szCs w:val="24"/>
        </w:rPr>
        <w:t>Agri</w:t>
      </w:r>
      <w:r>
        <w:rPr>
          <w:sz w:val="24"/>
          <w:szCs w:val="24"/>
        </w:rPr>
        <w:t>culture</w:t>
      </w:r>
      <w:r w:rsidR="00966601">
        <w:rPr>
          <w:sz w:val="24"/>
          <w:szCs w:val="24"/>
        </w:rPr>
        <w:t xml:space="preserve">, </w:t>
      </w:r>
      <w:r w:rsidR="000A5253">
        <w:rPr>
          <w:sz w:val="24"/>
          <w:szCs w:val="24"/>
        </w:rPr>
        <w:t xml:space="preserve">plant protection </w:t>
      </w:r>
      <w:r>
        <w:rPr>
          <w:sz w:val="24"/>
          <w:szCs w:val="24"/>
        </w:rPr>
        <w:t xml:space="preserve">and </w:t>
      </w:r>
      <w:r w:rsidR="00A066F6">
        <w:rPr>
          <w:sz w:val="24"/>
          <w:szCs w:val="24"/>
        </w:rPr>
        <w:t>invasive species management</w:t>
      </w:r>
      <w:r w:rsidR="000A5253">
        <w:rPr>
          <w:sz w:val="24"/>
          <w:szCs w:val="24"/>
        </w:rPr>
        <w:t xml:space="preserve"> </w:t>
      </w:r>
      <w:r w:rsidR="00024C54">
        <w:rPr>
          <w:sz w:val="24"/>
          <w:szCs w:val="24"/>
        </w:rPr>
        <w:t xml:space="preserve">all </w:t>
      </w:r>
      <w:r>
        <w:rPr>
          <w:sz w:val="24"/>
          <w:szCs w:val="24"/>
        </w:rPr>
        <w:t xml:space="preserve">rely </w:t>
      </w:r>
      <w:r w:rsidR="00ED548B">
        <w:rPr>
          <w:sz w:val="24"/>
          <w:szCs w:val="24"/>
        </w:rPr>
        <w:t xml:space="preserve">heavily </w:t>
      </w:r>
      <w:r>
        <w:rPr>
          <w:sz w:val="24"/>
          <w:szCs w:val="24"/>
        </w:rPr>
        <w:t>on diagnostic</w:t>
      </w:r>
      <w:r w:rsidR="00B36C6F">
        <w:rPr>
          <w:sz w:val="24"/>
          <w:szCs w:val="24"/>
        </w:rPr>
        <w:t>s</w:t>
      </w:r>
      <w:r>
        <w:rPr>
          <w:sz w:val="24"/>
          <w:szCs w:val="24"/>
        </w:rPr>
        <w:t xml:space="preserve"> for a quick</w:t>
      </w:r>
      <w:r w:rsidR="000A5253">
        <w:rPr>
          <w:sz w:val="24"/>
          <w:szCs w:val="24"/>
        </w:rPr>
        <w:t xml:space="preserve"> and</w:t>
      </w:r>
      <w:r>
        <w:rPr>
          <w:sz w:val="24"/>
          <w:szCs w:val="24"/>
        </w:rPr>
        <w:t xml:space="preserve"> </w:t>
      </w:r>
      <w:r w:rsidR="00966601">
        <w:rPr>
          <w:sz w:val="24"/>
          <w:szCs w:val="24"/>
        </w:rPr>
        <w:t>precise</w:t>
      </w:r>
      <w:r>
        <w:rPr>
          <w:sz w:val="24"/>
          <w:szCs w:val="24"/>
        </w:rPr>
        <w:t xml:space="preserve"> identification of insect </w:t>
      </w:r>
      <w:r w:rsidRPr="007D7459">
        <w:rPr>
          <w:sz w:val="24"/>
          <w:szCs w:val="24"/>
        </w:rPr>
        <w:t>pests</w:t>
      </w:r>
      <w:r w:rsidR="00BF0F0A" w:rsidRPr="007D7459">
        <w:rPr>
          <w:sz w:val="24"/>
          <w:szCs w:val="24"/>
        </w:rPr>
        <w:t xml:space="preserve"> and vectors of plant pathogens</w:t>
      </w:r>
      <w:r w:rsidR="00966601" w:rsidRPr="007D7459">
        <w:rPr>
          <w:sz w:val="24"/>
          <w:szCs w:val="24"/>
        </w:rPr>
        <w:t xml:space="preserve"> in order to intercept them, eradicate them</w:t>
      </w:r>
      <w:r w:rsidR="009D591C" w:rsidRPr="007D7459">
        <w:rPr>
          <w:sz w:val="24"/>
          <w:szCs w:val="24"/>
        </w:rPr>
        <w:t>,</w:t>
      </w:r>
      <w:r w:rsidR="00966601" w:rsidRPr="007D7459">
        <w:rPr>
          <w:sz w:val="24"/>
          <w:szCs w:val="24"/>
        </w:rPr>
        <w:t xml:space="preserve"> </w:t>
      </w:r>
      <w:r w:rsidR="0060170C" w:rsidRPr="007D7459">
        <w:rPr>
          <w:sz w:val="24"/>
          <w:szCs w:val="24"/>
        </w:rPr>
        <w:t>or</w:t>
      </w:r>
      <w:r w:rsidR="00966601" w:rsidRPr="007D7459">
        <w:rPr>
          <w:sz w:val="24"/>
          <w:szCs w:val="24"/>
        </w:rPr>
        <w:t xml:space="preserve"> model their movements to predict their</w:t>
      </w:r>
      <w:r w:rsidR="000A5253">
        <w:rPr>
          <w:sz w:val="24"/>
          <w:szCs w:val="24"/>
        </w:rPr>
        <w:t xml:space="preserve"> future</w:t>
      </w:r>
      <w:r w:rsidR="00966601">
        <w:rPr>
          <w:sz w:val="24"/>
          <w:szCs w:val="24"/>
        </w:rPr>
        <w:t xml:space="preserve"> incursions.</w:t>
      </w:r>
      <w:r>
        <w:rPr>
          <w:sz w:val="24"/>
          <w:szCs w:val="24"/>
        </w:rPr>
        <w:t xml:space="preserve"> </w:t>
      </w:r>
      <w:r w:rsidR="00966601">
        <w:rPr>
          <w:sz w:val="24"/>
          <w:szCs w:val="24"/>
        </w:rPr>
        <w:t>A correct</w:t>
      </w:r>
      <w:r>
        <w:rPr>
          <w:sz w:val="24"/>
          <w:szCs w:val="24"/>
        </w:rPr>
        <w:t xml:space="preserve"> </w:t>
      </w:r>
      <w:r w:rsidR="000A5253">
        <w:rPr>
          <w:sz w:val="24"/>
          <w:szCs w:val="24"/>
        </w:rPr>
        <w:t xml:space="preserve">species </w:t>
      </w:r>
      <w:r>
        <w:rPr>
          <w:sz w:val="24"/>
          <w:szCs w:val="24"/>
        </w:rPr>
        <w:t xml:space="preserve">identification, however, </w:t>
      </w:r>
      <w:r w:rsidR="00024C54">
        <w:rPr>
          <w:sz w:val="24"/>
          <w:szCs w:val="24"/>
        </w:rPr>
        <w:t>can</w:t>
      </w:r>
      <w:r>
        <w:rPr>
          <w:sz w:val="24"/>
          <w:szCs w:val="24"/>
        </w:rPr>
        <w:t xml:space="preserve"> often</w:t>
      </w:r>
      <w:r w:rsidR="00024C54">
        <w:rPr>
          <w:sz w:val="24"/>
          <w:szCs w:val="24"/>
        </w:rPr>
        <w:t xml:space="preserve"> be</w:t>
      </w:r>
      <w:r>
        <w:rPr>
          <w:sz w:val="24"/>
          <w:szCs w:val="24"/>
        </w:rPr>
        <w:t xml:space="preserve"> challeng</w:t>
      </w:r>
      <w:r w:rsidR="000A5253">
        <w:rPr>
          <w:sz w:val="24"/>
          <w:szCs w:val="24"/>
        </w:rPr>
        <w:t>ing</w:t>
      </w:r>
      <w:r>
        <w:rPr>
          <w:sz w:val="24"/>
          <w:szCs w:val="24"/>
        </w:rPr>
        <w:t xml:space="preserve"> </w:t>
      </w:r>
      <w:r w:rsidR="00024C54">
        <w:rPr>
          <w:sz w:val="24"/>
          <w:szCs w:val="24"/>
        </w:rPr>
        <w:t xml:space="preserve">depending on the state of </w:t>
      </w:r>
      <w:r w:rsidR="00B36C6F">
        <w:rPr>
          <w:sz w:val="24"/>
          <w:szCs w:val="24"/>
        </w:rPr>
        <w:t xml:space="preserve">preservation </w:t>
      </w:r>
      <w:r w:rsidR="00024C54">
        <w:rPr>
          <w:sz w:val="24"/>
          <w:szCs w:val="24"/>
        </w:rPr>
        <w:t xml:space="preserve">of the insect in the trap, the life stage of the insect, with immatures often harder to recognize, or </w:t>
      </w:r>
      <w:r>
        <w:rPr>
          <w:sz w:val="24"/>
          <w:szCs w:val="24"/>
        </w:rPr>
        <w:t xml:space="preserve">when putative pests are trapped together with a high number of </w:t>
      </w:r>
      <w:r w:rsidR="00B36C6F">
        <w:rPr>
          <w:sz w:val="24"/>
          <w:szCs w:val="24"/>
        </w:rPr>
        <w:t xml:space="preserve">often harmless </w:t>
      </w:r>
      <w:r w:rsidR="00966601">
        <w:rPr>
          <w:sz w:val="24"/>
          <w:szCs w:val="24"/>
        </w:rPr>
        <w:t>non-pest</w:t>
      </w:r>
      <w:r w:rsidR="0060170C">
        <w:rPr>
          <w:sz w:val="24"/>
          <w:szCs w:val="24"/>
        </w:rPr>
        <w:t xml:space="preserve"> species</w:t>
      </w:r>
      <w:r w:rsidR="00966601">
        <w:rPr>
          <w:sz w:val="24"/>
          <w:szCs w:val="24"/>
        </w:rPr>
        <w:t>.</w:t>
      </w:r>
      <w:r>
        <w:rPr>
          <w:sz w:val="24"/>
          <w:szCs w:val="24"/>
        </w:rPr>
        <w:t xml:space="preserve"> </w:t>
      </w:r>
      <w:r w:rsidR="000A5253">
        <w:rPr>
          <w:sz w:val="24"/>
          <w:szCs w:val="24"/>
        </w:rPr>
        <w:t xml:space="preserve">In </w:t>
      </w:r>
      <w:r w:rsidR="00024C54">
        <w:rPr>
          <w:sz w:val="24"/>
          <w:szCs w:val="24"/>
        </w:rPr>
        <w:t>these instances</w:t>
      </w:r>
      <w:r w:rsidR="000A5253">
        <w:rPr>
          <w:sz w:val="24"/>
          <w:szCs w:val="24"/>
        </w:rPr>
        <w:t>,</w:t>
      </w:r>
      <w:r w:rsidR="00024C54">
        <w:rPr>
          <w:sz w:val="24"/>
          <w:szCs w:val="24"/>
        </w:rPr>
        <w:t xml:space="preserve"> in fact,</w:t>
      </w:r>
      <w:r w:rsidR="000A5253">
        <w:rPr>
          <w:sz w:val="24"/>
          <w:szCs w:val="24"/>
        </w:rPr>
        <w:t xml:space="preserve"> </w:t>
      </w:r>
      <w:r w:rsidR="00024C54">
        <w:rPr>
          <w:sz w:val="24"/>
          <w:szCs w:val="24"/>
        </w:rPr>
        <w:t xml:space="preserve">traditional morphological </w:t>
      </w:r>
      <w:r w:rsidR="000A5253">
        <w:rPr>
          <w:sz w:val="24"/>
          <w:szCs w:val="24"/>
        </w:rPr>
        <w:t>a</w:t>
      </w:r>
      <w:r w:rsidR="00966601">
        <w:rPr>
          <w:sz w:val="24"/>
          <w:szCs w:val="24"/>
        </w:rPr>
        <w:t xml:space="preserve">ssessment of </w:t>
      </w:r>
      <w:r w:rsidR="00ED548B">
        <w:rPr>
          <w:sz w:val="24"/>
          <w:szCs w:val="24"/>
        </w:rPr>
        <w:t xml:space="preserve">presence/absence </w:t>
      </w:r>
      <w:r w:rsidR="00966601">
        <w:rPr>
          <w:sz w:val="24"/>
          <w:szCs w:val="24"/>
        </w:rPr>
        <w:t>of pest species require</w:t>
      </w:r>
      <w:r w:rsidR="00ED548B">
        <w:rPr>
          <w:sz w:val="24"/>
          <w:szCs w:val="24"/>
        </w:rPr>
        <w:t>s</w:t>
      </w:r>
      <w:r w:rsidR="00966601">
        <w:rPr>
          <w:sz w:val="24"/>
          <w:szCs w:val="24"/>
        </w:rPr>
        <w:t xml:space="preserve"> a time- and cost-expensive employment of strong taxonomical expertise to manually examine the morphology of each specimen trapped. </w:t>
      </w:r>
    </w:p>
    <w:p w14:paraId="4297DDFC" w14:textId="0AA379E8" w:rsidR="00FE5E6E" w:rsidRDefault="00302CEB" w:rsidP="007C0A26">
      <w:pPr>
        <w:ind w:firstLine="720"/>
        <w:rPr>
          <w:sz w:val="24"/>
          <w:szCs w:val="24"/>
        </w:rPr>
      </w:pPr>
      <w:r>
        <w:rPr>
          <w:sz w:val="24"/>
          <w:szCs w:val="24"/>
        </w:rPr>
        <w:t xml:space="preserve">Metabarcoding has recently emerged as a method to </w:t>
      </w:r>
      <w:r w:rsidR="00966601">
        <w:rPr>
          <w:sz w:val="24"/>
          <w:szCs w:val="24"/>
        </w:rPr>
        <w:t xml:space="preserve">obtain a </w:t>
      </w:r>
      <w:r>
        <w:rPr>
          <w:sz w:val="24"/>
          <w:szCs w:val="24"/>
        </w:rPr>
        <w:t xml:space="preserve">rapid and high-throughput </w:t>
      </w:r>
      <w:r w:rsidR="00966601">
        <w:rPr>
          <w:sz w:val="24"/>
          <w:szCs w:val="24"/>
        </w:rPr>
        <w:t>taxonomical identification</w:t>
      </w:r>
      <w:r>
        <w:rPr>
          <w:sz w:val="24"/>
          <w:szCs w:val="24"/>
        </w:rPr>
        <w:t xml:space="preserve"> of many taxa simultaneously</w:t>
      </w:r>
      <w:r w:rsidR="00966601">
        <w:rPr>
          <w:sz w:val="24"/>
          <w:szCs w:val="24"/>
        </w:rPr>
        <w:t xml:space="preserve">. </w:t>
      </w:r>
      <w:r w:rsidR="00FE5E6E">
        <w:rPr>
          <w:sz w:val="24"/>
          <w:szCs w:val="24"/>
        </w:rPr>
        <w:t xml:space="preserve">However, </w:t>
      </w:r>
      <w:r w:rsidR="00555113">
        <w:rPr>
          <w:sz w:val="24"/>
          <w:szCs w:val="24"/>
        </w:rPr>
        <w:t>this technique</w:t>
      </w:r>
      <w:r w:rsidR="007C0A26">
        <w:rPr>
          <w:sz w:val="24"/>
          <w:szCs w:val="24"/>
        </w:rPr>
        <w:t xml:space="preserve"> is known to provide a semi-quantitative assessment, which is sufficient to confirm presence/absence of species but not to estimate the number of individuals present. </w:t>
      </w:r>
    </w:p>
    <w:p w14:paraId="572BF0E0" w14:textId="49C26D44" w:rsidR="00FE5E6E" w:rsidRDefault="00FE5E6E" w:rsidP="007C0A26">
      <w:pPr>
        <w:ind w:firstLine="360"/>
        <w:rPr>
          <w:sz w:val="24"/>
          <w:szCs w:val="24"/>
        </w:rPr>
      </w:pPr>
      <w:r>
        <w:rPr>
          <w:sz w:val="24"/>
          <w:szCs w:val="24"/>
        </w:rPr>
        <w:t xml:space="preserve">Here, </w:t>
      </w:r>
      <w:r w:rsidR="007C0A26">
        <w:rPr>
          <w:sz w:val="24"/>
          <w:szCs w:val="24"/>
        </w:rPr>
        <w:t xml:space="preserve">not only we compared how different DNA extractions and PCR primers might impact the record of possible pest species in a metabarcoding analysis, but we also investigated steps carrying higher risk to introduce bias in the number of reads produced. </w:t>
      </w:r>
      <w:r w:rsidR="00555113">
        <w:rPr>
          <w:sz w:val="24"/>
          <w:szCs w:val="24"/>
        </w:rPr>
        <w:t>The results obtained suggest that DNA extraction, more than PCR primers selection, is responsible for the semi-quantitative nature of metabarcoding.</w:t>
      </w:r>
    </w:p>
    <w:p w14:paraId="4BC4A388" w14:textId="77777777" w:rsidR="00FE5E6E" w:rsidRPr="00FA353F" w:rsidRDefault="00FE5E6E">
      <w:pPr>
        <w:rPr>
          <w:sz w:val="28"/>
          <w:szCs w:val="28"/>
        </w:rPr>
      </w:pPr>
    </w:p>
    <w:p w14:paraId="51C2704C" w14:textId="4DC49B29" w:rsidR="00966601" w:rsidRPr="00FA353F" w:rsidRDefault="00FE5E6E" w:rsidP="00FA353F">
      <w:pPr>
        <w:pStyle w:val="ListParagraph"/>
        <w:numPr>
          <w:ilvl w:val="0"/>
          <w:numId w:val="3"/>
        </w:numPr>
        <w:rPr>
          <w:b/>
          <w:sz w:val="28"/>
          <w:szCs w:val="28"/>
        </w:rPr>
      </w:pPr>
      <w:r w:rsidRPr="00FA353F">
        <w:rPr>
          <w:b/>
          <w:sz w:val="28"/>
          <w:szCs w:val="28"/>
        </w:rPr>
        <w:t xml:space="preserve">Introduction  </w:t>
      </w:r>
    </w:p>
    <w:p w14:paraId="2B5AEFEC" w14:textId="7FE172CD" w:rsidR="00754A7F" w:rsidRDefault="006F12D2" w:rsidP="00850622">
      <w:pPr>
        <w:rPr>
          <w:sz w:val="24"/>
          <w:szCs w:val="24"/>
        </w:rPr>
      </w:pPr>
      <w:r>
        <w:rPr>
          <w:sz w:val="24"/>
          <w:szCs w:val="24"/>
        </w:rPr>
        <w:t>In order to be sustainable, h</w:t>
      </w:r>
      <w:r w:rsidR="00C65A58">
        <w:rPr>
          <w:sz w:val="24"/>
          <w:szCs w:val="24"/>
        </w:rPr>
        <w:t>uman population growth</w:t>
      </w:r>
      <w:r w:rsidR="00E24647">
        <w:rPr>
          <w:sz w:val="24"/>
          <w:szCs w:val="24"/>
        </w:rPr>
        <w:t xml:space="preserve"> </w:t>
      </w:r>
      <w:r w:rsidR="00C65A58">
        <w:rPr>
          <w:sz w:val="24"/>
          <w:szCs w:val="24"/>
        </w:rPr>
        <w:t>require</w:t>
      </w:r>
      <w:r w:rsidR="00BA4E2B">
        <w:rPr>
          <w:sz w:val="24"/>
          <w:szCs w:val="24"/>
        </w:rPr>
        <w:t>s</w:t>
      </w:r>
      <w:r w:rsidR="00C65A58">
        <w:rPr>
          <w:sz w:val="24"/>
          <w:szCs w:val="24"/>
        </w:rPr>
        <w:t xml:space="preserve"> an equal growth in food production</w:t>
      </w:r>
      <w:r w:rsidR="00BA4E2B">
        <w:rPr>
          <w:sz w:val="24"/>
          <w:szCs w:val="24"/>
        </w:rPr>
        <w:t>.</w:t>
      </w:r>
      <w:r w:rsidR="00C65A58">
        <w:rPr>
          <w:sz w:val="24"/>
          <w:szCs w:val="24"/>
        </w:rPr>
        <w:t xml:space="preserve"> </w:t>
      </w:r>
      <w:r w:rsidR="00BA4E2B">
        <w:rPr>
          <w:sz w:val="24"/>
          <w:szCs w:val="24"/>
        </w:rPr>
        <w:t>Consequently, t</w:t>
      </w:r>
      <w:r w:rsidR="00E24647">
        <w:rPr>
          <w:sz w:val="24"/>
          <w:szCs w:val="24"/>
        </w:rPr>
        <w:t>his add</w:t>
      </w:r>
      <w:r w:rsidR="00BA4E2B">
        <w:rPr>
          <w:sz w:val="24"/>
          <w:szCs w:val="24"/>
        </w:rPr>
        <w:t>s</w:t>
      </w:r>
      <w:r w:rsidR="00E24647">
        <w:rPr>
          <w:sz w:val="24"/>
          <w:szCs w:val="24"/>
        </w:rPr>
        <w:t xml:space="preserve"> pressure </w:t>
      </w:r>
      <w:r w:rsidR="00BA4E2B">
        <w:rPr>
          <w:sz w:val="24"/>
          <w:szCs w:val="24"/>
        </w:rPr>
        <w:t>to</w:t>
      </w:r>
      <w:r w:rsidR="00850622">
        <w:rPr>
          <w:sz w:val="24"/>
          <w:szCs w:val="24"/>
        </w:rPr>
        <w:t xml:space="preserve"> agricultur</w:t>
      </w:r>
      <w:r w:rsidR="00E24647">
        <w:rPr>
          <w:sz w:val="24"/>
          <w:szCs w:val="24"/>
        </w:rPr>
        <w:t>al</w:t>
      </w:r>
      <w:r w:rsidR="00850622">
        <w:rPr>
          <w:sz w:val="24"/>
          <w:szCs w:val="24"/>
        </w:rPr>
        <w:t xml:space="preserve"> </w:t>
      </w:r>
      <w:r w:rsidR="00E24647">
        <w:rPr>
          <w:sz w:val="24"/>
          <w:szCs w:val="24"/>
        </w:rPr>
        <w:t xml:space="preserve">systems, </w:t>
      </w:r>
      <w:r w:rsidR="00BA4E2B">
        <w:rPr>
          <w:sz w:val="24"/>
          <w:szCs w:val="24"/>
        </w:rPr>
        <w:t>that are</w:t>
      </w:r>
      <w:r w:rsidR="00E24647">
        <w:rPr>
          <w:sz w:val="24"/>
          <w:szCs w:val="24"/>
        </w:rPr>
        <w:t xml:space="preserve"> required to meet future food production </w:t>
      </w:r>
      <w:r w:rsidR="00BA4E2B">
        <w:rPr>
          <w:sz w:val="24"/>
          <w:szCs w:val="24"/>
        </w:rPr>
        <w:t>with limited resources, such as water</w:t>
      </w:r>
      <w:r w:rsidR="005662E3">
        <w:rPr>
          <w:sz w:val="24"/>
          <w:szCs w:val="24"/>
        </w:rPr>
        <w:t xml:space="preserve"> (Wallace 2000)</w:t>
      </w:r>
      <w:r w:rsidR="00BA4E2B">
        <w:rPr>
          <w:sz w:val="24"/>
          <w:szCs w:val="24"/>
        </w:rPr>
        <w:t xml:space="preserve">, </w:t>
      </w:r>
      <w:r w:rsidR="002B754D">
        <w:rPr>
          <w:sz w:val="24"/>
          <w:szCs w:val="24"/>
        </w:rPr>
        <w:t>and to face</w:t>
      </w:r>
      <w:r w:rsidR="00BA4E2B">
        <w:rPr>
          <w:sz w:val="24"/>
          <w:szCs w:val="24"/>
        </w:rPr>
        <w:t xml:space="preserve"> new threats. </w:t>
      </w:r>
      <w:r w:rsidR="00302CEB">
        <w:rPr>
          <w:sz w:val="24"/>
          <w:szCs w:val="24"/>
        </w:rPr>
        <w:t xml:space="preserve">Biological invasions, driven by </w:t>
      </w:r>
      <w:r w:rsidR="00850622" w:rsidRPr="00850622">
        <w:rPr>
          <w:sz w:val="24"/>
          <w:szCs w:val="24"/>
        </w:rPr>
        <w:t>globalization</w:t>
      </w:r>
      <w:r w:rsidR="003E669D">
        <w:rPr>
          <w:sz w:val="24"/>
          <w:szCs w:val="24"/>
        </w:rPr>
        <w:t xml:space="preserve"> and</w:t>
      </w:r>
      <w:r w:rsidR="00850622" w:rsidRPr="00850622">
        <w:rPr>
          <w:sz w:val="24"/>
          <w:szCs w:val="24"/>
        </w:rPr>
        <w:t xml:space="preserve"> </w:t>
      </w:r>
      <w:r w:rsidR="003E669D">
        <w:rPr>
          <w:sz w:val="24"/>
          <w:szCs w:val="24"/>
        </w:rPr>
        <w:t>climate changes</w:t>
      </w:r>
      <w:r w:rsidR="00302CEB">
        <w:rPr>
          <w:sz w:val="24"/>
          <w:szCs w:val="24"/>
        </w:rPr>
        <w:t xml:space="preserve"> are becoming</w:t>
      </w:r>
      <w:r>
        <w:rPr>
          <w:sz w:val="24"/>
          <w:szCs w:val="24"/>
        </w:rPr>
        <w:t xml:space="preserve"> </w:t>
      </w:r>
      <w:r w:rsidR="00302CEB">
        <w:rPr>
          <w:sz w:val="24"/>
          <w:szCs w:val="24"/>
        </w:rPr>
        <w:t xml:space="preserve">one of the main menaces to agriculture </w:t>
      </w:r>
      <w:r w:rsidR="003E669D">
        <w:rPr>
          <w:sz w:val="24"/>
          <w:szCs w:val="24"/>
        </w:rPr>
        <w:t>(</w:t>
      </w:r>
      <w:r w:rsidR="006B30D9">
        <w:rPr>
          <w:sz w:val="24"/>
          <w:szCs w:val="24"/>
        </w:rPr>
        <w:t>Meyerson and Mooney 2007</w:t>
      </w:r>
      <w:r w:rsidR="003E669D">
        <w:rPr>
          <w:sz w:val="24"/>
          <w:szCs w:val="24"/>
        </w:rPr>
        <w:t>;</w:t>
      </w:r>
      <w:r w:rsidR="006B30D9" w:rsidRPr="006B30D9">
        <w:rPr>
          <w:sz w:val="24"/>
          <w:szCs w:val="24"/>
        </w:rPr>
        <w:t xml:space="preserve"> </w:t>
      </w:r>
      <w:proofErr w:type="spellStart"/>
      <w:r w:rsidR="006B30D9">
        <w:rPr>
          <w:sz w:val="24"/>
          <w:szCs w:val="24"/>
        </w:rPr>
        <w:t>Hulme</w:t>
      </w:r>
      <w:proofErr w:type="spellEnd"/>
      <w:r w:rsidR="006B30D9">
        <w:rPr>
          <w:sz w:val="24"/>
          <w:szCs w:val="24"/>
        </w:rPr>
        <w:t xml:space="preserve"> 2009</w:t>
      </w:r>
      <w:r w:rsidR="003E669D">
        <w:rPr>
          <w:sz w:val="24"/>
          <w:szCs w:val="24"/>
        </w:rPr>
        <w:t xml:space="preserve">; </w:t>
      </w:r>
      <w:proofErr w:type="spellStart"/>
      <w:r w:rsidR="003E669D">
        <w:rPr>
          <w:sz w:val="24"/>
          <w:szCs w:val="24"/>
        </w:rPr>
        <w:t>Chown</w:t>
      </w:r>
      <w:proofErr w:type="spellEnd"/>
      <w:r w:rsidR="003E669D">
        <w:rPr>
          <w:sz w:val="24"/>
          <w:szCs w:val="24"/>
        </w:rPr>
        <w:t xml:space="preserve"> </w:t>
      </w:r>
      <w:r w:rsidR="003E669D" w:rsidRPr="003E669D">
        <w:rPr>
          <w:i/>
          <w:sz w:val="24"/>
          <w:szCs w:val="24"/>
        </w:rPr>
        <w:t>et al.</w:t>
      </w:r>
      <w:r w:rsidR="003E669D">
        <w:rPr>
          <w:sz w:val="24"/>
          <w:szCs w:val="24"/>
        </w:rPr>
        <w:t xml:space="preserve"> 2015)</w:t>
      </w:r>
      <w:r w:rsidR="00850622" w:rsidRPr="00850622">
        <w:rPr>
          <w:sz w:val="24"/>
          <w:szCs w:val="24"/>
        </w:rPr>
        <w:t xml:space="preserve"> </w:t>
      </w:r>
      <w:r w:rsidR="003E669D">
        <w:rPr>
          <w:sz w:val="24"/>
          <w:szCs w:val="24"/>
        </w:rPr>
        <w:t>with i</w:t>
      </w:r>
      <w:r w:rsidR="00850622" w:rsidRPr="00850622">
        <w:rPr>
          <w:sz w:val="24"/>
          <w:szCs w:val="24"/>
        </w:rPr>
        <w:t xml:space="preserve">nsect invasive species </w:t>
      </w:r>
      <w:r w:rsidR="003E669D">
        <w:rPr>
          <w:sz w:val="24"/>
          <w:szCs w:val="24"/>
        </w:rPr>
        <w:t>being</w:t>
      </w:r>
      <w:r w:rsidR="00850622" w:rsidRPr="00850622">
        <w:rPr>
          <w:sz w:val="24"/>
          <w:szCs w:val="24"/>
        </w:rPr>
        <w:t xml:space="preserve"> a</w:t>
      </w:r>
      <w:r w:rsidR="00850622">
        <w:rPr>
          <w:sz w:val="24"/>
          <w:szCs w:val="24"/>
        </w:rPr>
        <w:t xml:space="preserve"> </w:t>
      </w:r>
      <w:r w:rsidR="00850622" w:rsidRPr="00850622">
        <w:rPr>
          <w:sz w:val="24"/>
          <w:szCs w:val="24"/>
        </w:rPr>
        <w:t xml:space="preserve">major threat to agroecosystems </w:t>
      </w:r>
      <w:r w:rsidR="003E669D">
        <w:rPr>
          <w:sz w:val="24"/>
          <w:szCs w:val="24"/>
        </w:rPr>
        <w:t>(</w:t>
      </w:r>
      <w:proofErr w:type="spellStart"/>
      <w:r w:rsidR="003E669D">
        <w:rPr>
          <w:sz w:val="24"/>
          <w:szCs w:val="24"/>
        </w:rPr>
        <w:t>Paini</w:t>
      </w:r>
      <w:proofErr w:type="spellEnd"/>
      <w:r w:rsidR="003E669D">
        <w:rPr>
          <w:sz w:val="24"/>
          <w:szCs w:val="24"/>
        </w:rPr>
        <w:t xml:space="preserve"> </w:t>
      </w:r>
      <w:r w:rsidR="003E669D" w:rsidRPr="003E669D">
        <w:rPr>
          <w:i/>
          <w:sz w:val="24"/>
          <w:szCs w:val="24"/>
        </w:rPr>
        <w:t>et al.</w:t>
      </w:r>
      <w:r w:rsidR="003E669D">
        <w:rPr>
          <w:sz w:val="24"/>
          <w:szCs w:val="24"/>
        </w:rPr>
        <w:t xml:space="preserve"> 2016)</w:t>
      </w:r>
      <w:r w:rsidR="00850622" w:rsidRPr="00850622">
        <w:rPr>
          <w:sz w:val="24"/>
          <w:szCs w:val="24"/>
        </w:rPr>
        <w:t>.</w:t>
      </w:r>
      <w:r w:rsidR="00850622">
        <w:rPr>
          <w:sz w:val="24"/>
          <w:szCs w:val="24"/>
        </w:rPr>
        <w:t xml:space="preserve"> </w:t>
      </w:r>
      <w:r w:rsidR="006B30D9">
        <w:rPr>
          <w:sz w:val="24"/>
          <w:szCs w:val="24"/>
        </w:rPr>
        <w:t xml:space="preserve">This </w:t>
      </w:r>
      <w:r w:rsidR="003F2418">
        <w:rPr>
          <w:sz w:val="24"/>
          <w:szCs w:val="24"/>
        </w:rPr>
        <w:t xml:space="preserve">has </w:t>
      </w:r>
      <w:r w:rsidR="006B30D9">
        <w:rPr>
          <w:sz w:val="24"/>
          <w:szCs w:val="24"/>
        </w:rPr>
        <w:t>led to</w:t>
      </w:r>
      <w:r w:rsidR="00541877">
        <w:rPr>
          <w:sz w:val="24"/>
          <w:szCs w:val="24"/>
        </w:rPr>
        <w:t xml:space="preserve"> pest interception and quarantine </w:t>
      </w:r>
      <w:r w:rsidR="006B30D9">
        <w:rPr>
          <w:sz w:val="24"/>
          <w:szCs w:val="24"/>
        </w:rPr>
        <w:t>procedures to be</w:t>
      </w:r>
      <w:r w:rsidR="00541877">
        <w:rPr>
          <w:sz w:val="24"/>
          <w:szCs w:val="24"/>
        </w:rPr>
        <w:t xml:space="preserve"> implemented at the entry pathways to many countries (Martin </w:t>
      </w:r>
      <w:r w:rsidR="00541877" w:rsidRPr="00541877">
        <w:rPr>
          <w:i/>
          <w:sz w:val="24"/>
          <w:szCs w:val="24"/>
        </w:rPr>
        <w:t>et al.</w:t>
      </w:r>
      <w:r w:rsidR="00541877">
        <w:rPr>
          <w:sz w:val="24"/>
          <w:szCs w:val="24"/>
        </w:rPr>
        <w:t xml:space="preserve"> 2016; Early </w:t>
      </w:r>
      <w:r w:rsidR="00541877" w:rsidRPr="00541877">
        <w:rPr>
          <w:i/>
          <w:sz w:val="24"/>
          <w:szCs w:val="24"/>
        </w:rPr>
        <w:t>et al.</w:t>
      </w:r>
      <w:r w:rsidR="00541877">
        <w:rPr>
          <w:sz w:val="24"/>
          <w:szCs w:val="24"/>
        </w:rPr>
        <w:t xml:space="preserve"> 2016). </w:t>
      </w:r>
      <w:r w:rsidR="00011BAA">
        <w:rPr>
          <w:sz w:val="24"/>
          <w:szCs w:val="24"/>
        </w:rPr>
        <w:t>However, w</w:t>
      </w:r>
      <w:r w:rsidR="00541877">
        <w:rPr>
          <w:sz w:val="24"/>
          <w:szCs w:val="24"/>
        </w:rPr>
        <w:t xml:space="preserve">hen </w:t>
      </w:r>
      <w:r w:rsidR="006B30D9">
        <w:rPr>
          <w:sz w:val="24"/>
          <w:szCs w:val="24"/>
        </w:rPr>
        <w:t>such</w:t>
      </w:r>
      <w:r w:rsidR="00541877">
        <w:rPr>
          <w:sz w:val="24"/>
          <w:szCs w:val="24"/>
        </w:rPr>
        <w:t xml:space="preserve"> procedures fail, t</w:t>
      </w:r>
      <w:r w:rsidR="00DB3541">
        <w:rPr>
          <w:sz w:val="24"/>
          <w:szCs w:val="24"/>
        </w:rPr>
        <w:t xml:space="preserve">he establishment of an alien insect </w:t>
      </w:r>
      <w:r w:rsidR="00DB3541">
        <w:rPr>
          <w:sz w:val="24"/>
          <w:szCs w:val="24"/>
        </w:rPr>
        <w:lastRenderedPageBreak/>
        <w:t>species into a</w:t>
      </w:r>
      <w:r w:rsidR="00850622" w:rsidRPr="00850622">
        <w:rPr>
          <w:sz w:val="24"/>
          <w:szCs w:val="24"/>
        </w:rPr>
        <w:t xml:space="preserve"> new environment, </w:t>
      </w:r>
      <w:r w:rsidR="00541877">
        <w:rPr>
          <w:sz w:val="24"/>
          <w:szCs w:val="24"/>
        </w:rPr>
        <w:t>its</w:t>
      </w:r>
      <w:r w:rsidR="00850622" w:rsidRPr="00850622">
        <w:rPr>
          <w:sz w:val="24"/>
          <w:szCs w:val="24"/>
        </w:rPr>
        <w:t xml:space="preserve"> containment</w:t>
      </w:r>
      <w:r w:rsidR="00541877">
        <w:rPr>
          <w:sz w:val="24"/>
          <w:szCs w:val="24"/>
        </w:rPr>
        <w:t>,</w:t>
      </w:r>
      <w:r w:rsidR="00850622" w:rsidRPr="00850622">
        <w:rPr>
          <w:sz w:val="24"/>
          <w:szCs w:val="24"/>
        </w:rPr>
        <w:t xml:space="preserve"> </w:t>
      </w:r>
      <w:r w:rsidR="00541877">
        <w:rPr>
          <w:sz w:val="24"/>
          <w:szCs w:val="24"/>
        </w:rPr>
        <w:t xml:space="preserve">monitoring or eradication attempts can be a substantial cost to industry and governments as well as to private landowners (Bradshaw </w:t>
      </w:r>
      <w:r w:rsidR="00541877" w:rsidRPr="00541877">
        <w:rPr>
          <w:i/>
          <w:sz w:val="24"/>
          <w:szCs w:val="24"/>
        </w:rPr>
        <w:t>et al.</w:t>
      </w:r>
      <w:r w:rsidR="00541877">
        <w:rPr>
          <w:sz w:val="24"/>
          <w:szCs w:val="24"/>
        </w:rPr>
        <w:t xml:space="preserve"> 2016). </w:t>
      </w:r>
      <w:r w:rsidR="00B208BD">
        <w:rPr>
          <w:sz w:val="24"/>
          <w:szCs w:val="24"/>
        </w:rPr>
        <w:t xml:space="preserve">One of the main </w:t>
      </w:r>
      <w:r w:rsidR="003F2418" w:rsidRPr="00850622">
        <w:rPr>
          <w:sz w:val="24"/>
          <w:szCs w:val="24"/>
        </w:rPr>
        <w:t>surveillance</w:t>
      </w:r>
      <w:r w:rsidR="003F2418">
        <w:rPr>
          <w:sz w:val="24"/>
          <w:szCs w:val="24"/>
        </w:rPr>
        <w:t xml:space="preserve"> </w:t>
      </w:r>
      <w:r w:rsidR="003F2418" w:rsidRPr="00850622">
        <w:rPr>
          <w:sz w:val="24"/>
          <w:szCs w:val="24"/>
        </w:rPr>
        <w:t>programme</w:t>
      </w:r>
      <w:r w:rsidR="003F2418">
        <w:rPr>
          <w:sz w:val="24"/>
          <w:szCs w:val="24"/>
        </w:rPr>
        <w:t xml:space="preserve"> </w:t>
      </w:r>
      <w:r w:rsidR="00B208BD">
        <w:rPr>
          <w:sz w:val="24"/>
          <w:szCs w:val="24"/>
        </w:rPr>
        <w:t xml:space="preserve">costs is </w:t>
      </w:r>
      <w:r w:rsidR="003F2418">
        <w:rPr>
          <w:sz w:val="24"/>
          <w:szCs w:val="24"/>
        </w:rPr>
        <w:t>often the</w:t>
      </w:r>
      <w:r w:rsidR="00850622" w:rsidRPr="00850622">
        <w:rPr>
          <w:sz w:val="24"/>
          <w:szCs w:val="24"/>
        </w:rPr>
        <w:t xml:space="preserve"> extensive trapping</w:t>
      </w:r>
      <w:r w:rsidR="00B208BD">
        <w:rPr>
          <w:sz w:val="24"/>
          <w:szCs w:val="24"/>
        </w:rPr>
        <w:t xml:space="preserve"> </w:t>
      </w:r>
      <w:r w:rsidR="00754A7F">
        <w:rPr>
          <w:sz w:val="24"/>
          <w:szCs w:val="24"/>
        </w:rPr>
        <w:t xml:space="preserve">and </w:t>
      </w:r>
      <w:r w:rsidR="00850622" w:rsidRPr="00850622">
        <w:rPr>
          <w:sz w:val="24"/>
          <w:szCs w:val="24"/>
        </w:rPr>
        <w:t xml:space="preserve">monitoring activities </w:t>
      </w:r>
      <w:r w:rsidR="0002706F">
        <w:rPr>
          <w:sz w:val="24"/>
          <w:szCs w:val="24"/>
        </w:rPr>
        <w:t xml:space="preserve">carried out </w:t>
      </w:r>
      <w:r w:rsidR="00754A7F">
        <w:rPr>
          <w:sz w:val="24"/>
          <w:szCs w:val="24"/>
        </w:rPr>
        <w:t xml:space="preserve">both </w:t>
      </w:r>
      <w:r w:rsidR="00850622" w:rsidRPr="00850622">
        <w:rPr>
          <w:sz w:val="24"/>
          <w:szCs w:val="24"/>
        </w:rPr>
        <w:t>in agricultural properties</w:t>
      </w:r>
      <w:r w:rsidR="00850622">
        <w:rPr>
          <w:sz w:val="24"/>
          <w:szCs w:val="24"/>
        </w:rPr>
        <w:t xml:space="preserve"> </w:t>
      </w:r>
      <w:r w:rsidR="00B208BD">
        <w:rPr>
          <w:sz w:val="24"/>
          <w:szCs w:val="24"/>
        </w:rPr>
        <w:t>(Low-Choy 2015)</w:t>
      </w:r>
      <w:r w:rsidR="00754A7F">
        <w:rPr>
          <w:sz w:val="24"/>
          <w:szCs w:val="24"/>
        </w:rPr>
        <w:t xml:space="preserve"> and in protected environments, such as National Parks (e.g.</w:t>
      </w:r>
      <w:r w:rsidR="00754A7F" w:rsidRPr="00754A7F">
        <w:t xml:space="preserve"> </w:t>
      </w:r>
      <w:proofErr w:type="spellStart"/>
      <w:r w:rsidR="00754A7F" w:rsidRPr="00754A7F">
        <w:rPr>
          <w:sz w:val="24"/>
          <w:szCs w:val="24"/>
        </w:rPr>
        <w:t>Davidovitch</w:t>
      </w:r>
      <w:proofErr w:type="spellEnd"/>
      <w:r w:rsidR="00754A7F">
        <w:rPr>
          <w:sz w:val="24"/>
          <w:szCs w:val="24"/>
        </w:rPr>
        <w:t xml:space="preserve"> </w:t>
      </w:r>
      <w:r w:rsidR="00754A7F" w:rsidRPr="006B30D9">
        <w:rPr>
          <w:i/>
          <w:sz w:val="24"/>
          <w:szCs w:val="24"/>
        </w:rPr>
        <w:t>et al.</w:t>
      </w:r>
      <w:r w:rsidR="00754A7F">
        <w:rPr>
          <w:sz w:val="24"/>
          <w:szCs w:val="24"/>
        </w:rPr>
        <w:t xml:space="preserve"> 2009).</w:t>
      </w:r>
      <w:r w:rsidR="00241653">
        <w:rPr>
          <w:sz w:val="24"/>
          <w:szCs w:val="24"/>
        </w:rPr>
        <w:t xml:space="preserve"> </w:t>
      </w:r>
    </w:p>
    <w:p w14:paraId="5AB3022E" w14:textId="58A2FC3E" w:rsidR="00241653" w:rsidRDefault="00C94872" w:rsidP="00232A48">
      <w:pPr>
        <w:ind w:firstLine="720"/>
        <w:rPr>
          <w:ins w:id="1" w:author="Alexander Piper (DJPR)" w:date="2020-04-24T14:27:00Z"/>
          <w:sz w:val="24"/>
          <w:szCs w:val="24"/>
        </w:rPr>
      </w:pPr>
      <w:r w:rsidRPr="006B30D9">
        <w:rPr>
          <w:sz w:val="24"/>
          <w:szCs w:val="24"/>
        </w:rPr>
        <w:t xml:space="preserve">Non-specific surveillance traps, such as </w:t>
      </w:r>
      <w:r w:rsidR="00B36C6F">
        <w:rPr>
          <w:sz w:val="24"/>
          <w:szCs w:val="24"/>
        </w:rPr>
        <w:t>air-sampling suction</w:t>
      </w:r>
      <w:r w:rsidR="00B36C6F" w:rsidRPr="006B30D9">
        <w:rPr>
          <w:sz w:val="24"/>
          <w:szCs w:val="24"/>
        </w:rPr>
        <w:t xml:space="preserve"> </w:t>
      </w:r>
      <w:r w:rsidR="006B30D9" w:rsidRPr="006B30D9">
        <w:rPr>
          <w:sz w:val="24"/>
          <w:szCs w:val="24"/>
        </w:rPr>
        <w:t>traps</w:t>
      </w:r>
      <w:r w:rsidR="00241653">
        <w:rPr>
          <w:sz w:val="24"/>
          <w:szCs w:val="24"/>
        </w:rPr>
        <w:t xml:space="preserve"> or </w:t>
      </w:r>
      <w:r w:rsidR="00B36C6F">
        <w:rPr>
          <w:sz w:val="24"/>
          <w:szCs w:val="24"/>
        </w:rPr>
        <w:t xml:space="preserve">liquid </w:t>
      </w:r>
      <w:r w:rsidR="00241653">
        <w:rPr>
          <w:sz w:val="24"/>
          <w:szCs w:val="24"/>
        </w:rPr>
        <w:t>traps</w:t>
      </w:r>
      <w:r w:rsidR="006B30D9" w:rsidRPr="006B30D9">
        <w:rPr>
          <w:sz w:val="24"/>
          <w:szCs w:val="24"/>
        </w:rPr>
        <w:t xml:space="preserve">, tend to </w:t>
      </w:r>
      <w:r w:rsidR="00850622" w:rsidRPr="006B30D9">
        <w:rPr>
          <w:sz w:val="24"/>
          <w:szCs w:val="24"/>
        </w:rPr>
        <w:t xml:space="preserve">capture </w:t>
      </w:r>
      <w:r w:rsidR="006B30D9" w:rsidRPr="006B30D9">
        <w:rPr>
          <w:sz w:val="24"/>
          <w:szCs w:val="24"/>
        </w:rPr>
        <w:t xml:space="preserve">high numbers of </w:t>
      </w:r>
      <w:r w:rsidR="00850622" w:rsidRPr="006B30D9">
        <w:rPr>
          <w:sz w:val="24"/>
          <w:szCs w:val="24"/>
        </w:rPr>
        <w:t>non-target species</w:t>
      </w:r>
      <w:r w:rsidR="006B30D9" w:rsidRPr="006B30D9">
        <w:rPr>
          <w:sz w:val="24"/>
          <w:szCs w:val="24"/>
        </w:rPr>
        <w:t>, often endemic</w:t>
      </w:r>
      <w:r w:rsidR="00232A48">
        <w:rPr>
          <w:sz w:val="24"/>
          <w:szCs w:val="24"/>
        </w:rPr>
        <w:t>s</w:t>
      </w:r>
      <w:r w:rsidR="006B30D9" w:rsidRPr="006B30D9">
        <w:rPr>
          <w:sz w:val="24"/>
          <w:szCs w:val="24"/>
        </w:rPr>
        <w:t>,</w:t>
      </w:r>
      <w:r w:rsidR="00850622" w:rsidRPr="006B30D9">
        <w:rPr>
          <w:sz w:val="24"/>
          <w:szCs w:val="24"/>
        </w:rPr>
        <w:t xml:space="preserve"> </w:t>
      </w:r>
      <w:r w:rsidR="006B30D9" w:rsidRPr="006B30D9">
        <w:rPr>
          <w:sz w:val="24"/>
          <w:szCs w:val="24"/>
        </w:rPr>
        <w:t>that raise the number of specimens to be morphologically examined and</w:t>
      </w:r>
      <w:r w:rsidR="00850622" w:rsidRPr="006B30D9">
        <w:rPr>
          <w:sz w:val="24"/>
          <w:szCs w:val="24"/>
        </w:rPr>
        <w:t xml:space="preserve"> identified by highly trained entomologists</w:t>
      </w:r>
      <w:r w:rsidR="006B30D9" w:rsidRPr="006B30D9">
        <w:rPr>
          <w:sz w:val="24"/>
          <w:szCs w:val="24"/>
        </w:rPr>
        <w:t xml:space="preserve"> and taxonomists (Piper </w:t>
      </w:r>
      <w:r w:rsidR="006B30D9" w:rsidRPr="006B30D9">
        <w:rPr>
          <w:i/>
          <w:sz w:val="24"/>
          <w:szCs w:val="24"/>
        </w:rPr>
        <w:t>et al.</w:t>
      </w:r>
      <w:r w:rsidR="006B30D9" w:rsidRPr="006B30D9">
        <w:rPr>
          <w:sz w:val="24"/>
          <w:szCs w:val="24"/>
        </w:rPr>
        <w:t xml:space="preserve"> 2019)</w:t>
      </w:r>
      <w:r w:rsidR="00850622" w:rsidRPr="006B30D9">
        <w:rPr>
          <w:sz w:val="24"/>
          <w:szCs w:val="24"/>
        </w:rPr>
        <w:t xml:space="preserve">. </w:t>
      </w:r>
      <w:r w:rsidR="00241653">
        <w:rPr>
          <w:sz w:val="24"/>
          <w:szCs w:val="24"/>
        </w:rPr>
        <w:t>In order to cope with the lack of taxonomical expertise, often limited to a few experts worldwide</w:t>
      </w:r>
      <w:r w:rsidR="00232A48">
        <w:rPr>
          <w:sz w:val="24"/>
          <w:szCs w:val="24"/>
        </w:rPr>
        <w:t xml:space="preserve"> per taxonomic group</w:t>
      </w:r>
      <w:r w:rsidR="00241653">
        <w:rPr>
          <w:sz w:val="24"/>
          <w:szCs w:val="24"/>
        </w:rPr>
        <w:t xml:space="preserve">, </w:t>
      </w:r>
      <w:r w:rsidR="006B30D9">
        <w:rPr>
          <w:sz w:val="24"/>
          <w:szCs w:val="24"/>
        </w:rPr>
        <w:t>a range of molecular techniques has been developed in recent years to allow more standardized identification of high number</w:t>
      </w:r>
      <w:r w:rsidR="00241653">
        <w:rPr>
          <w:sz w:val="24"/>
          <w:szCs w:val="24"/>
        </w:rPr>
        <w:t>s</w:t>
      </w:r>
      <w:r w:rsidR="006B30D9">
        <w:rPr>
          <w:sz w:val="24"/>
          <w:szCs w:val="24"/>
        </w:rPr>
        <w:t xml:space="preserve"> of insect species (Piper </w:t>
      </w:r>
      <w:r w:rsidR="006B30D9" w:rsidRPr="006B30D9">
        <w:rPr>
          <w:i/>
          <w:sz w:val="24"/>
          <w:szCs w:val="24"/>
        </w:rPr>
        <w:t>et al.</w:t>
      </w:r>
      <w:r w:rsidR="006B30D9">
        <w:rPr>
          <w:sz w:val="24"/>
          <w:szCs w:val="24"/>
        </w:rPr>
        <w:t xml:space="preserve"> 2019). For example, the development of the DNA barcoding technique (Hebert </w:t>
      </w:r>
      <w:r w:rsidR="006B30D9" w:rsidRPr="006B30D9">
        <w:rPr>
          <w:i/>
          <w:sz w:val="24"/>
          <w:szCs w:val="24"/>
        </w:rPr>
        <w:t>et al.</w:t>
      </w:r>
      <w:r w:rsidR="006B30D9">
        <w:rPr>
          <w:sz w:val="24"/>
          <w:szCs w:val="24"/>
        </w:rPr>
        <w:t xml:space="preserve"> 2003) allowed compar</w:t>
      </w:r>
      <w:r w:rsidR="003F2418">
        <w:rPr>
          <w:sz w:val="24"/>
          <w:szCs w:val="24"/>
        </w:rPr>
        <w:t>ison of</w:t>
      </w:r>
      <w:ins w:id="2" w:author="Alexander Piper (DJPR)" w:date="2020-05-04T17:44:00Z">
        <w:r w:rsidR="006B30D9">
          <w:rPr>
            <w:sz w:val="24"/>
            <w:szCs w:val="24"/>
          </w:rPr>
          <w:t xml:space="preserve"> </w:t>
        </w:r>
      </w:ins>
      <w:ins w:id="3" w:author="Alexander Piper (DJPR)" w:date="2020-05-03T14:46:00Z">
        <w:r w:rsidR="007F4E7D">
          <w:rPr>
            <w:sz w:val="24"/>
            <w:szCs w:val="24"/>
          </w:rPr>
          <w:t>a short standardized gene</w:t>
        </w:r>
      </w:ins>
      <w:ins w:id="4" w:author="Alexander Piper (DJPR)" w:date="2020-05-03T14:47:00Z">
        <w:r w:rsidR="007F4E7D">
          <w:rPr>
            <w:sz w:val="24"/>
            <w:szCs w:val="24"/>
          </w:rPr>
          <w:t>tic region</w:t>
        </w:r>
        <w:r w:rsidR="006B30D9">
          <w:rPr>
            <w:sz w:val="24"/>
            <w:szCs w:val="24"/>
          </w:rPr>
          <w:t xml:space="preserve"> </w:t>
        </w:r>
      </w:ins>
      <w:del w:id="5" w:author="Alexander Piper (DJPR)" w:date="2020-05-03T14:47:00Z">
        <w:r w:rsidR="006B30D9">
          <w:rPr>
            <w:sz w:val="24"/>
            <w:szCs w:val="24"/>
          </w:rPr>
          <w:delText xml:space="preserve">DNA </w:delText>
        </w:r>
      </w:del>
      <w:r w:rsidR="003F2418">
        <w:rPr>
          <w:sz w:val="24"/>
          <w:szCs w:val="24"/>
        </w:rPr>
        <w:t>from</w:t>
      </w:r>
      <w:r w:rsidR="006B30D9">
        <w:rPr>
          <w:sz w:val="24"/>
          <w:szCs w:val="24"/>
        </w:rPr>
        <w:t xml:space="preserve"> </w:t>
      </w:r>
      <w:ins w:id="6" w:author="Alexander Piper (DJPR)" w:date="2020-05-03T14:47:00Z">
        <w:r w:rsidR="007F4E7D">
          <w:rPr>
            <w:sz w:val="24"/>
            <w:szCs w:val="24"/>
          </w:rPr>
          <w:t xml:space="preserve">an unidentified </w:t>
        </w:r>
      </w:ins>
      <w:del w:id="7" w:author="Alexander Piper (DJPR)" w:date="2020-05-03T14:47:00Z">
        <w:r w:rsidR="006B30D9">
          <w:rPr>
            <w:sz w:val="24"/>
            <w:szCs w:val="24"/>
          </w:rPr>
          <w:delText>unknown species</w:delText>
        </w:r>
      </w:del>
      <w:ins w:id="8" w:author="Alexander Piper (DJPR)" w:date="2020-05-03T14:47:00Z">
        <w:r w:rsidR="007F4E7D">
          <w:rPr>
            <w:sz w:val="24"/>
            <w:szCs w:val="24"/>
          </w:rPr>
          <w:t>specimen</w:t>
        </w:r>
      </w:ins>
      <w:r w:rsidR="006B30D9">
        <w:rPr>
          <w:sz w:val="24"/>
          <w:szCs w:val="24"/>
        </w:rPr>
        <w:t xml:space="preserve"> to a vast number of known species deposited in</w:t>
      </w:r>
      <w:r w:rsidR="003F2418">
        <w:rPr>
          <w:sz w:val="24"/>
          <w:szCs w:val="24"/>
        </w:rPr>
        <w:t xml:space="preserve"> reference </w:t>
      </w:r>
      <w:r w:rsidR="006B30D9">
        <w:rPr>
          <w:sz w:val="24"/>
          <w:szCs w:val="24"/>
        </w:rPr>
        <w:t>database</w:t>
      </w:r>
      <w:r w:rsidR="003F2418">
        <w:rPr>
          <w:sz w:val="24"/>
          <w:szCs w:val="24"/>
        </w:rPr>
        <w:t>s</w:t>
      </w:r>
      <w:r w:rsidR="006B30D9">
        <w:rPr>
          <w:sz w:val="24"/>
          <w:szCs w:val="24"/>
        </w:rPr>
        <w:t>.</w:t>
      </w:r>
      <w:ins w:id="9" w:author="Alexander Piper (DJPR)" w:date="2020-04-24T14:21:00Z">
        <w:r w:rsidR="000E7DFB">
          <w:rPr>
            <w:sz w:val="24"/>
            <w:szCs w:val="24"/>
          </w:rPr>
          <w:t xml:space="preserve"> </w:t>
        </w:r>
      </w:ins>
      <w:ins w:id="10" w:author="Alexander Piper (DJPR)" w:date="2020-04-24T14:25:00Z">
        <w:r w:rsidR="000E7DFB">
          <w:rPr>
            <w:sz w:val="24"/>
            <w:szCs w:val="24"/>
          </w:rPr>
          <w:t>DNA barcoding</w:t>
        </w:r>
      </w:ins>
      <w:ins w:id="11" w:author="Alexander Piper (DJPR)" w:date="2020-04-24T14:09:00Z">
        <w:r w:rsidR="00FE500F">
          <w:rPr>
            <w:sz w:val="24"/>
            <w:szCs w:val="24"/>
          </w:rPr>
          <w:t xml:space="preserve"> has been</w:t>
        </w:r>
      </w:ins>
      <w:ins w:id="12" w:author="Alexander Piper (DJPR)" w:date="2020-04-24T14:25:00Z">
        <w:r w:rsidR="000E7DFB">
          <w:rPr>
            <w:sz w:val="24"/>
            <w:szCs w:val="24"/>
          </w:rPr>
          <w:t xml:space="preserve"> </w:t>
        </w:r>
      </w:ins>
      <w:ins w:id="13" w:author="Alexander Piper (DJPR)" w:date="2020-04-24T14:11:00Z">
        <w:r w:rsidR="00FE500F">
          <w:rPr>
            <w:sz w:val="24"/>
            <w:szCs w:val="24"/>
          </w:rPr>
          <w:t>successfully</w:t>
        </w:r>
      </w:ins>
      <w:ins w:id="14" w:author="Alexander Piper (DJPR)" w:date="2020-04-24T14:25:00Z">
        <w:r w:rsidR="000E7DFB">
          <w:rPr>
            <w:sz w:val="24"/>
            <w:szCs w:val="24"/>
          </w:rPr>
          <w:t xml:space="preserve"> applied</w:t>
        </w:r>
      </w:ins>
      <w:ins w:id="15" w:author="Alexander Piper (DJPR)" w:date="2020-04-24T14:09:00Z">
        <w:r w:rsidR="00FE500F">
          <w:rPr>
            <w:sz w:val="24"/>
            <w:szCs w:val="24"/>
          </w:rPr>
          <w:t xml:space="preserve"> </w:t>
        </w:r>
      </w:ins>
      <w:ins w:id="16" w:author="Alexander Piper (DJPR)" w:date="2020-04-24T14:10:00Z">
        <w:r w:rsidR="00FE500F">
          <w:rPr>
            <w:sz w:val="24"/>
            <w:szCs w:val="24"/>
          </w:rPr>
          <w:t>to identification of invasive insect pests (refs)</w:t>
        </w:r>
      </w:ins>
      <w:ins w:id="17" w:author="Alexander Piper (DJPR)" w:date="2020-04-24T14:26:00Z">
        <w:r w:rsidR="000E7DFB">
          <w:rPr>
            <w:sz w:val="24"/>
            <w:szCs w:val="24"/>
          </w:rPr>
          <w:t xml:space="preserve">, </w:t>
        </w:r>
      </w:ins>
      <w:ins w:id="18" w:author="Alexander Piper (DJPR)" w:date="2020-04-24T14:10:00Z">
        <w:r w:rsidR="00FE500F">
          <w:rPr>
            <w:sz w:val="24"/>
            <w:szCs w:val="24"/>
          </w:rPr>
          <w:t xml:space="preserve">however </w:t>
        </w:r>
      </w:ins>
      <w:ins w:id="19" w:author="Alexander Piper (DJPR)" w:date="2020-05-03T14:25:00Z">
        <w:r w:rsidR="00B82259">
          <w:rPr>
            <w:sz w:val="24"/>
            <w:szCs w:val="24"/>
          </w:rPr>
          <w:t>difficulties</w:t>
        </w:r>
      </w:ins>
      <w:ins w:id="20" w:author="Alexander Piper (DJPR)" w:date="2020-05-03T13:42:00Z">
        <w:r w:rsidR="00616AB2">
          <w:rPr>
            <w:sz w:val="24"/>
            <w:szCs w:val="24"/>
          </w:rPr>
          <w:t xml:space="preserve"> </w:t>
        </w:r>
      </w:ins>
      <w:ins w:id="21" w:author="Alexander Piper (DJPR)" w:date="2020-05-04T17:45:00Z">
        <w:r w:rsidR="003B52D6">
          <w:rPr>
            <w:sz w:val="24"/>
            <w:szCs w:val="24"/>
          </w:rPr>
          <w:t>remain</w:t>
        </w:r>
      </w:ins>
      <w:ins w:id="22" w:author="Alexander Piper (DJPR)" w:date="2020-05-03T13:42:00Z">
        <w:r w:rsidR="00616AB2">
          <w:rPr>
            <w:sz w:val="24"/>
            <w:szCs w:val="24"/>
          </w:rPr>
          <w:t xml:space="preserve"> scaling this </w:t>
        </w:r>
      </w:ins>
      <w:ins w:id="23" w:author="Alexander Piper (DJPR)" w:date="2020-05-03T14:25:00Z">
        <w:r w:rsidR="00B82259">
          <w:rPr>
            <w:sz w:val="24"/>
            <w:szCs w:val="24"/>
          </w:rPr>
          <w:t>approach</w:t>
        </w:r>
      </w:ins>
      <w:ins w:id="24" w:author="Alexander Piper (DJPR)" w:date="2020-05-04T17:44:00Z">
        <w:r w:rsidR="003B52D6">
          <w:rPr>
            <w:sz w:val="24"/>
            <w:szCs w:val="24"/>
          </w:rPr>
          <w:t xml:space="preserve"> </w:t>
        </w:r>
      </w:ins>
      <w:ins w:id="25" w:author="Alexander Piper (DJPR)" w:date="2020-04-24T14:21:00Z">
        <w:r w:rsidR="000E7DFB">
          <w:rPr>
            <w:sz w:val="24"/>
            <w:szCs w:val="24"/>
          </w:rPr>
          <w:t>to the sheer numbers of specimens that can be caught in surveillance traps</w:t>
        </w:r>
      </w:ins>
      <w:ins w:id="26" w:author="Alexander Piper (DJPR)" w:date="2020-04-24T14:11:00Z">
        <w:r w:rsidR="00FE500F">
          <w:rPr>
            <w:sz w:val="24"/>
            <w:szCs w:val="24"/>
          </w:rPr>
          <w:t xml:space="preserve">. </w:t>
        </w:r>
      </w:ins>
      <w:r w:rsidR="006B30D9">
        <w:rPr>
          <w:sz w:val="24"/>
          <w:szCs w:val="24"/>
        </w:rPr>
        <w:t xml:space="preserve"> </w:t>
      </w:r>
      <w:del w:id="27" w:author="Alexander Piper (DJPR)" w:date="2020-05-03T13:43:00Z">
        <w:r w:rsidR="00241653">
          <w:rPr>
            <w:sz w:val="24"/>
            <w:szCs w:val="24"/>
          </w:rPr>
          <w:delText>In more recent years,</w:delText>
        </w:r>
      </w:del>
      <w:ins w:id="28" w:author="Alexander Piper (DJPR)" w:date="2020-05-03T13:43:00Z">
        <w:r w:rsidR="00616AB2" w:rsidRPr="0073640E">
          <w:rPr>
            <w:sz w:val="24"/>
            <w:szCs w:val="24"/>
          </w:rPr>
          <w:t>Therefore</w:t>
        </w:r>
      </w:ins>
      <w:r w:rsidR="00241653">
        <w:rPr>
          <w:sz w:val="24"/>
          <w:szCs w:val="24"/>
        </w:rPr>
        <w:t xml:space="preserve"> with the advent of high throughput sequencing technologies, the focus </w:t>
      </w:r>
      <w:del w:id="29" w:author="Alexander Piper (DJPR)" w:date="2020-05-03T13:43:00Z">
        <w:r w:rsidR="00241653">
          <w:rPr>
            <w:sz w:val="24"/>
            <w:szCs w:val="24"/>
          </w:rPr>
          <w:delText xml:space="preserve">has </w:delText>
        </w:r>
      </w:del>
      <w:ins w:id="30" w:author="Alexander Piper (DJPR)" w:date="2020-05-03T13:43:00Z">
        <w:r w:rsidR="00616AB2" w:rsidRPr="0073640E">
          <w:rPr>
            <w:sz w:val="24"/>
            <w:szCs w:val="24"/>
          </w:rPr>
          <w:t>is now shifting</w:t>
        </w:r>
      </w:ins>
      <w:ins w:id="31" w:author="Alexander Piper (DJPR)" w:date="2020-05-03T14:47:00Z">
        <w:r w:rsidR="007F4E7D" w:rsidRPr="0073640E">
          <w:rPr>
            <w:sz w:val="24"/>
            <w:szCs w:val="24"/>
          </w:rPr>
          <w:t xml:space="preserve"> </w:t>
        </w:r>
      </w:ins>
      <w:del w:id="32" w:author="Alexander Piper (DJPR)" w:date="2020-05-03T13:43:00Z">
        <w:r w:rsidR="00241653">
          <w:rPr>
            <w:sz w:val="24"/>
            <w:szCs w:val="24"/>
          </w:rPr>
          <w:delText xml:space="preserve">shifted </w:delText>
        </w:r>
      </w:del>
      <w:r w:rsidR="00241653">
        <w:rPr>
          <w:sz w:val="24"/>
          <w:szCs w:val="24"/>
        </w:rPr>
        <w:t>from the single specimen sequencing of DNA barcoding</w:t>
      </w:r>
      <w:del w:id="33" w:author="Alexander Piper (DJPR)" w:date="2020-04-24T14:08:00Z">
        <w:r w:rsidR="00241653" w:rsidDel="00FE500F">
          <w:rPr>
            <w:sz w:val="24"/>
            <w:szCs w:val="24"/>
          </w:rPr>
          <w:delText xml:space="preserve"> to</w:delText>
        </w:r>
        <w:r w:rsidR="00232A48" w:rsidDel="00FE500F">
          <w:rPr>
            <w:sz w:val="24"/>
            <w:szCs w:val="24"/>
          </w:rPr>
          <w:delText xml:space="preserve"> metabarcoding,</w:delText>
        </w:r>
        <w:r w:rsidR="00241653" w:rsidDel="00FE500F">
          <w:rPr>
            <w:sz w:val="24"/>
            <w:szCs w:val="24"/>
          </w:rPr>
          <w:delText xml:space="preserve"> </w:delText>
        </w:r>
      </w:del>
      <w:ins w:id="34" w:author="Alexander Piper (DJPR)" w:date="2020-04-24T14:08:00Z">
        <w:r w:rsidR="00FE500F">
          <w:rPr>
            <w:sz w:val="24"/>
            <w:szCs w:val="24"/>
          </w:rPr>
          <w:t xml:space="preserve"> to identifying entire communities of spe</w:t>
        </w:r>
      </w:ins>
      <w:ins w:id="35" w:author="Alexander Piper (DJPR)" w:date="2020-04-24T14:09:00Z">
        <w:r w:rsidR="00FE500F">
          <w:rPr>
            <w:sz w:val="24"/>
            <w:szCs w:val="24"/>
          </w:rPr>
          <w:t xml:space="preserve">cies in parallel using DNA metabarcoding  </w:t>
        </w:r>
      </w:ins>
      <w:del w:id="36" w:author="Alexander Piper (DJPR)" w:date="2020-04-24T14:09:00Z">
        <w:r w:rsidR="00241653" w:rsidDel="00FE500F">
          <w:rPr>
            <w:sz w:val="24"/>
            <w:szCs w:val="24"/>
          </w:rPr>
          <w:delText xml:space="preserve">a multi-species-barcoding </w:delText>
        </w:r>
        <w:r w:rsidR="00BF6F09" w:rsidDel="00FE500F">
          <w:rPr>
            <w:sz w:val="24"/>
            <w:szCs w:val="24"/>
          </w:rPr>
          <w:delText xml:space="preserve">approach </w:delText>
        </w:r>
      </w:del>
      <w:r w:rsidR="00241653">
        <w:rPr>
          <w:sz w:val="24"/>
          <w:szCs w:val="24"/>
        </w:rPr>
        <w:t xml:space="preserve">(Piper </w:t>
      </w:r>
      <w:r w:rsidR="00241653" w:rsidRPr="00241653">
        <w:rPr>
          <w:i/>
          <w:sz w:val="24"/>
          <w:szCs w:val="24"/>
        </w:rPr>
        <w:t>et al.</w:t>
      </w:r>
      <w:r w:rsidR="00241653">
        <w:rPr>
          <w:sz w:val="24"/>
          <w:szCs w:val="24"/>
        </w:rPr>
        <w:t xml:space="preserve"> 2019</w:t>
      </w:r>
      <w:r w:rsidR="00232A48">
        <w:rPr>
          <w:sz w:val="24"/>
          <w:szCs w:val="24"/>
        </w:rPr>
        <w:t xml:space="preserve"> and references therein</w:t>
      </w:r>
      <w:r w:rsidR="00241653">
        <w:rPr>
          <w:sz w:val="24"/>
          <w:szCs w:val="24"/>
        </w:rPr>
        <w:t>).</w:t>
      </w:r>
    </w:p>
    <w:p w14:paraId="376E914E" w14:textId="7180F792" w:rsidR="000F5900" w:rsidRDefault="00BB3236" w:rsidP="004E21B0">
      <w:pPr>
        <w:rPr>
          <w:ins w:id="37" w:author="Alexander Piper (DJPR)" w:date="2020-05-03T16:56:00Z"/>
          <w:rFonts w:cs="Arial"/>
          <w:color w:val="202124"/>
          <w:spacing w:val="2"/>
          <w:sz w:val="24"/>
          <w:szCs w:val="24"/>
          <w:shd w:val="clear" w:color="auto" w:fill="FFFFFF"/>
        </w:rPr>
      </w:pPr>
      <w:ins w:id="38" w:author="Alexander Piper (DJPR)" w:date="2020-04-24T14:58:00Z">
        <w:r>
          <w:rPr>
            <w:sz w:val="24"/>
            <w:szCs w:val="24"/>
          </w:rPr>
          <w:t xml:space="preserve">Moving from analysis of single specimens to mixed communities allows a dramatic scale up in the </w:t>
        </w:r>
      </w:ins>
      <w:ins w:id="39" w:author="Alexander Piper (DJPR)" w:date="2020-04-24T15:03:00Z">
        <w:r w:rsidR="00545B16" w:rsidRPr="00D267C7">
          <w:rPr>
            <w:sz w:val="24"/>
            <w:szCs w:val="24"/>
          </w:rPr>
          <w:t>number</w:t>
        </w:r>
      </w:ins>
      <w:ins w:id="40" w:author="Alexander Piper (DJPR)" w:date="2020-04-24T14:58:00Z">
        <w:r w:rsidRPr="00D267C7">
          <w:rPr>
            <w:sz w:val="24"/>
            <w:szCs w:val="24"/>
          </w:rPr>
          <w:t xml:space="preserve"> of </w:t>
        </w:r>
      </w:ins>
      <w:ins w:id="41" w:author="Alexander Piper (DJPR)" w:date="2020-04-24T15:03:00Z">
        <w:r w:rsidR="00545B16" w:rsidRPr="00D267C7">
          <w:rPr>
            <w:sz w:val="24"/>
            <w:szCs w:val="24"/>
          </w:rPr>
          <w:t xml:space="preserve">both individual </w:t>
        </w:r>
      </w:ins>
      <w:ins w:id="42" w:author="Alexander Piper (DJPR)" w:date="2020-04-24T14:58:00Z">
        <w:r w:rsidRPr="00D267C7">
          <w:rPr>
            <w:sz w:val="24"/>
            <w:szCs w:val="24"/>
          </w:rPr>
          <w:t xml:space="preserve">specimens and </w:t>
        </w:r>
      </w:ins>
      <w:ins w:id="43" w:author="Alexander Piper (DJPR)" w:date="2020-04-24T15:03:00Z">
        <w:r w:rsidR="00545B16" w:rsidRPr="00D267C7">
          <w:rPr>
            <w:sz w:val="24"/>
            <w:szCs w:val="24"/>
          </w:rPr>
          <w:t xml:space="preserve">surveillance </w:t>
        </w:r>
      </w:ins>
      <w:ins w:id="44" w:author="Alexander Piper (DJPR)" w:date="2020-04-24T14:58:00Z">
        <w:r w:rsidRPr="00D267C7">
          <w:rPr>
            <w:sz w:val="24"/>
            <w:szCs w:val="24"/>
          </w:rPr>
          <w:t xml:space="preserve">traps that can be </w:t>
        </w:r>
      </w:ins>
      <w:ins w:id="45" w:author="Alexander Piper (DJPR)" w:date="2020-04-24T15:03:00Z">
        <w:r w:rsidR="00545B16" w:rsidRPr="00D267C7">
          <w:rPr>
            <w:sz w:val="24"/>
            <w:szCs w:val="24"/>
          </w:rPr>
          <w:t>processed</w:t>
        </w:r>
      </w:ins>
      <w:ins w:id="46" w:author="Alexander Piper (DJPR)" w:date="2020-04-24T14:59:00Z">
        <w:r w:rsidR="00545B16" w:rsidRPr="00D267C7">
          <w:rPr>
            <w:sz w:val="24"/>
            <w:szCs w:val="24"/>
          </w:rPr>
          <w:t xml:space="preserve"> (ref) and provide valuables information </w:t>
        </w:r>
        <w:r w:rsidR="00545B16" w:rsidRPr="00D267C7">
          <w:rPr>
            <w:rFonts w:cs="Arial"/>
            <w:color w:val="202124"/>
            <w:spacing w:val="2"/>
            <w:sz w:val="24"/>
            <w:szCs w:val="24"/>
            <w:shd w:val="clear" w:color="auto" w:fill="FFFFFF"/>
            <w:rPrChange w:id="47" w:author="Alexander Piper (DJPR) [2]" w:date="2020-05-04T11:10:00Z">
              <w:rPr>
                <w:rFonts w:cs="Arial"/>
                <w:color w:val="202124"/>
                <w:spacing w:val="2"/>
                <w:szCs w:val="24"/>
                <w:shd w:val="clear" w:color="auto" w:fill="FFFFFF"/>
              </w:rPr>
            </w:rPrChange>
          </w:rPr>
          <w:t xml:space="preserve">on non-pest and native species within the </w:t>
        </w:r>
      </w:ins>
      <w:ins w:id="48" w:author="Alexander Piper (DJPR)" w:date="2020-04-24T15:00:00Z">
        <w:r w:rsidR="00545B16" w:rsidRPr="00D267C7">
          <w:rPr>
            <w:rFonts w:cs="Arial"/>
            <w:color w:val="202124"/>
            <w:spacing w:val="2"/>
            <w:sz w:val="24"/>
            <w:szCs w:val="24"/>
            <w:shd w:val="clear" w:color="auto" w:fill="FFFFFF"/>
            <w:rPrChange w:id="49" w:author="Alexander Piper (DJPR) [2]" w:date="2020-05-04T11:10:00Z">
              <w:rPr>
                <w:rFonts w:cs="Arial"/>
                <w:color w:val="202124"/>
                <w:spacing w:val="2"/>
                <w:szCs w:val="24"/>
                <w:shd w:val="clear" w:color="auto" w:fill="FFFFFF"/>
              </w:rPr>
            </w:rPrChange>
          </w:rPr>
          <w:t>ecosystem</w:t>
        </w:r>
      </w:ins>
      <w:ins w:id="50" w:author="Alexander Piper (DJPR)" w:date="2020-04-24T14:59:00Z">
        <w:r w:rsidR="00545B16" w:rsidRPr="00D267C7">
          <w:rPr>
            <w:rFonts w:cs="Arial"/>
            <w:color w:val="202124"/>
            <w:spacing w:val="2"/>
            <w:sz w:val="24"/>
            <w:szCs w:val="24"/>
            <w:shd w:val="clear" w:color="auto" w:fill="FFFFFF"/>
            <w:rPrChange w:id="51" w:author="Alexander Piper (DJPR) [2]" w:date="2020-05-04T11:10:00Z">
              <w:rPr>
                <w:rFonts w:cs="Arial"/>
                <w:color w:val="202124"/>
                <w:spacing w:val="2"/>
                <w:szCs w:val="24"/>
                <w:shd w:val="clear" w:color="auto" w:fill="FFFFFF"/>
              </w:rPr>
            </w:rPrChange>
          </w:rPr>
          <w:t xml:space="preserve">. </w:t>
        </w:r>
      </w:ins>
      <w:ins w:id="52" w:author="Alexander Piper (DJPR)" w:date="2020-04-24T15:03:00Z">
        <w:r w:rsidR="00545B16" w:rsidRPr="00D267C7">
          <w:rPr>
            <w:rFonts w:cs="Arial"/>
            <w:color w:val="202124"/>
            <w:spacing w:val="2"/>
            <w:sz w:val="24"/>
            <w:szCs w:val="24"/>
            <w:shd w:val="clear" w:color="auto" w:fill="FFFFFF"/>
            <w:rPrChange w:id="53" w:author="Alexander Piper (DJPR) [2]" w:date="2020-05-04T11:10:00Z">
              <w:rPr>
                <w:rFonts w:cs="Arial"/>
                <w:color w:val="202124"/>
                <w:spacing w:val="2"/>
                <w:szCs w:val="24"/>
                <w:shd w:val="clear" w:color="auto" w:fill="FFFFFF"/>
              </w:rPr>
            </w:rPrChange>
          </w:rPr>
          <w:t>However,</w:t>
        </w:r>
      </w:ins>
      <w:ins w:id="54" w:author="Alexander Piper (DJPR)" w:date="2020-04-24T15:00:00Z">
        <w:r w:rsidR="00545B16" w:rsidRPr="00D267C7">
          <w:rPr>
            <w:rFonts w:cs="Arial"/>
            <w:color w:val="202124"/>
            <w:spacing w:val="2"/>
            <w:sz w:val="24"/>
            <w:szCs w:val="24"/>
            <w:shd w:val="clear" w:color="auto" w:fill="FFFFFF"/>
            <w:rPrChange w:id="55" w:author="Alexander Piper (DJPR) [2]" w:date="2020-05-04T11:10:00Z">
              <w:rPr>
                <w:rFonts w:cs="Arial"/>
                <w:color w:val="202124"/>
                <w:spacing w:val="2"/>
                <w:szCs w:val="24"/>
                <w:shd w:val="clear" w:color="auto" w:fill="FFFFFF"/>
              </w:rPr>
            </w:rPrChange>
          </w:rPr>
          <w:t xml:space="preserve"> </w:t>
        </w:r>
      </w:ins>
      <w:ins w:id="56" w:author="Alexander Piper (DJPR)" w:date="2020-05-03T13:43:00Z">
        <w:r w:rsidR="00616AB2" w:rsidRPr="0073640E">
          <w:rPr>
            <w:rFonts w:cs="Arial"/>
            <w:color w:val="202124"/>
            <w:spacing w:val="2"/>
            <w:sz w:val="24"/>
            <w:szCs w:val="24"/>
            <w:shd w:val="clear" w:color="auto" w:fill="FFFFFF"/>
            <w:rPrChange w:id="57" w:author="Alexander Piper (DJPR)" w:date="2020-05-03T16:05:00Z">
              <w:rPr>
                <w:rFonts w:cs="Arial"/>
                <w:color w:val="202124"/>
                <w:spacing w:val="2"/>
                <w:szCs w:val="24"/>
                <w:shd w:val="clear" w:color="auto" w:fill="FFFFFF"/>
              </w:rPr>
            </w:rPrChange>
          </w:rPr>
          <w:t xml:space="preserve">with </w:t>
        </w:r>
      </w:ins>
      <w:ins w:id="58" w:author="Alexander Piper (DJPR)" w:date="2020-05-03T13:44:00Z">
        <w:r w:rsidR="00616AB2" w:rsidRPr="0073640E">
          <w:rPr>
            <w:rFonts w:cs="Arial"/>
            <w:color w:val="202124"/>
            <w:spacing w:val="2"/>
            <w:sz w:val="24"/>
            <w:szCs w:val="24"/>
            <w:shd w:val="clear" w:color="auto" w:fill="FFFFFF"/>
            <w:rPrChange w:id="59" w:author="Alexander Piper (DJPR)" w:date="2020-05-03T16:05:00Z">
              <w:rPr>
                <w:rFonts w:cs="Arial"/>
                <w:color w:val="202124"/>
                <w:spacing w:val="2"/>
                <w:szCs w:val="24"/>
                <w:shd w:val="clear" w:color="auto" w:fill="FFFFFF"/>
              </w:rPr>
            </w:rPrChange>
          </w:rPr>
          <w:t>DNA metabarcoding individual</w:t>
        </w:r>
      </w:ins>
      <w:ins w:id="60" w:author="Alexander Piper (DJPR)" w:date="2020-05-03T16:51:00Z">
        <w:r w:rsidR="003F0C8F">
          <w:rPr>
            <w:rFonts w:cs="Arial"/>
            <w:color w:val="202124"/>
            <w:spacing w:val="2"/>
            <w:sz w:val="24"/>
            <w:szCs w:val="24"/>
            <w:shd w:val="clear" w:color="auto" w:fill="FFFFFF"/>
          </w:rPr>
          <w:t xml:space="preserve"> specimens are no longer</w:t>
        </w:r>
      </w:ins>
      <w:ins w:id="61" w:author="Alexander Piper (DJPR)" w:date="2020-05-04T17:45:00Z">
        <w:r w:rsidR="003B52D6">
          <w:rPr>
            <w:rFonts w:cs="Arial"/>
            <w:color w:val="202124"/>
            <w:spacing w:val="2"/>
            <w:sz w:val="24"/>
            <w:szCs w:val="24"/>
            <w:shd w:val="clear" w:color="auto" w:fill="FFFFFF"/>
          </w:rPr>
          <w:t xml:space="preserve"> </w:t>
        </w:r>
      </w:ins>
      <w:ins w:id="62" w:author="Alexander Piper (DJPR)" w:date="2020-04-24T15:00:00Z">
        <w:r w:rsidR="00545B16" w:rsidRPr="003B52D6">
          <w:rPr>
            <w:color w:val="202124"/>
            <w:spacing w:val="2"/>
            <w:sz w:val="24"/>
            <w:shd w:val="clear" w:color="auto" w:fill="FFFFFF"/>
          </w:rPr>
          <w:t xml:space="preserve">the </w:t>
        </w:r>
      </w:ins>
      <w:ins w:id="63" w:author="Alexander Piper (DJPR)" w:date="2020-05-03T16:52:00Z">
        <w:r w:rsidR="003F0C8F">
          <w:rPr>
            <w:rFonts w:cs="Arial"/>
            <w:color w:val="202124"/>
            <w:spacing w:val="2"/>
            <w:sz w:val="24"/>
            <w:szCs w:val="24"/>
            <w:shd w:val="clear" w:color="auto" w:fill="FFFFFF"/>
          </w:rPr>
          <w:t xml:space="preserve">base </w:t>
        </w:r>
      </w:ins>
      <w:ins w:id="64" w:author="Alexander Piper (DJPR)" w:date="2020-05-03T16:51:00Z">
        <w:r w:rsidR="003F0C8F">
          <w:rPr>
            <w:rFonts w:cs="Arial"/>
            <w:color w:val="202124"/>
            <w:spacing w:val="2"/>
            <w:sz w:val="24"/>
            <w:szCs w:val="24"/>
            <w:shd w:val="clear" w:color="auto" w:fill="FFFFFF"/>
          </w:rPr>
          <w:t>unit</w:t>
        </w:r>
      </w:ins>
      <w:ins w:id="65" w:author="Alexander Piper (DJPR)" w:date="2020-05-04T17:46:00Z">
        <w:r w:rsidR="003B52D6">
          <w:rPr>
            <w:rFonts w:cs="Arial"/>
            <w:color w:val="202124"/>
            <w:spacing w:val="2"/>
            <w:sz w:val="24"/>
            <w:szCs w:val="24"/>
            <w:shd w:val="clear" w:color="auto" w:fill="FFFFFF"/>
          </w:rPr>
          <w:t xml:space="preserve"> </w:t>
        </w:r>
      </w:ins>
      <w:ins w:id="66" w:author="Alexander Piper (DJPR)" w:date="2020-04-24T15:00:00Z">
        <w:r w:rsidR="00545B16" w:rsidRPr="003B52D6">
          <w:rPr>
            <w:color w:val="202124"/>
            <w:spacing w:val="2"/>
            <w:sz w:val="24"/>
            <w:shd w:val="clear" w:color="auto" w:fill="FFFFFF"/>
          </w:rPr>
          <w:t>of</w:t>
        </w:r>
      </w:ins>
      <w:ins w:id="67" w:author="Alexander Piper (DJPR)" w:date="2020-04-24T15:01:00Z">
        <w:r w:rsidR="00545B16" w:rsidRPr="003B52D6">
          <w:rPr>
            <w:color w:val="202124"/>
            <w:spacing w:val="2"/>
            <w:sz w:val="24"/>
            <w:shd w:val="clear" w:color="auto" w:fill="FFFFFF"/>
          </w:rPr>
          <w:t xml:space="preserve"> </w:t>
        </w:r>
      </w:ins>
      <w:ins w:id="68" w:author="Alexander Piper (DJPR)" w:date="2020-05-03T16:51:00Z">
        <w:r w:rsidR="003F0C8F">
          <w:rPr>
            <w:rFonts w:cs="Arial"/>
            <w:color w:val="202124"/>
            <w:spacing w:val="2"/>
            <w:sz w:val="24"/>
            <w:szCs w:val="24"/>
            <w:shd w:val="clear" w:color="auto" w:fill="FFFFFF"/>
          </w:rPr>
          <w:t>measurement,</w:t>
        </w:r>
      </w:ins>
      <w:ins w:id="69" w:author="Alexander Piper (DJPR)" w:date="2020-05-03T13:44:00Z">
        <w:r w:rsidR="00616AB2" w:rsidRPr="0073640E">
          <w:rPr>
            <w:rFonts w:cs="Arial"/>
            <w:color w:val="202124"/>
            <w:spacing w:val="2"/>
            <w:sz w:val="24"/>
            <w:szCs w:val="24"/>
            <w:shd w:val="clear" w:color="auto" w:fill="FFFFFF"/>
            <w:rPrChange w:id="70" w:author="Alexander Piper (DJPR)" w:date="2020-05-03T16:05:00Z">
              <w:rPr>
                <w:rFonts w:cs="Arial"/>
                <w:color w:val="202124"/>
                <w:spacing w:val="2"/>
                <w:szCs w:val="24"/>
                <w:shd w:val="clear" w:color="auto" w:fill="FFFFFF"/>
              </w:rPr>
            </w:rPrChange>
          </w:rPr>
          <w:t xml:space="preserve"> and instead </w:t>
        </w:r>
      </w:ins>
      <w:ins w:id="71" w:author="Alexander Piper (DJPR)" w:date="2020-05-03T16:52:00Z">
        <w:r w:rsidR="003F0C8F">
          <w:rPr>
            <w:rFonts w:cs="Arial"/>
            <w:color w:val="202124"/>
            <w:spacing w:val="2"/>
            <w:sz w:val="24"/>
            <w:szCs w:val="24"/>
            <w:shd w:val="clear" w:color="auto" w:fill="FFFFFF"/>
          </w:rPr>
          <w:t xml:space="preserve">the datasets returned are relative counts </w:t>
        </w:r>
      </w:ins>
      <w:ins w:id="72" w:author="Alexander Piper (DJPR)" w:date="2020-05-03T13:48:00Z">
        <w:r w:rsidR="00616AB2" w:rsidRPr="0073640E">
          <w:rPr>
            <w:rFonts w:cs="Arial"/>
            <w:color w:val="202124"/>
            <w:spacing w:val="2"/>
            <w:sz w:val="24"/>
            <w:szCs w:val="24"/>
            <w:shd w:val="clear" w:color="auto" w:fill="FFFFFF"/>
            <w:rPrChange w:id="73" w:author="Alexander Piper (DJPR)" w:date="2020-05-03T16:05:00Z">
              <w:rPr>
                <w:rFonts w:cs="Arial"/>
                <w:color w:val="202124"/>
                <w:spacing w:val="2"/>
                <w:szCs w:val="24"/>
                <w:shd w:val="clear" w:color="auto" w:fill="FFFFFF"/>
              </w:rPr>
            </w:rPrChange>
          </w:rPr>
          <w:t>molecules</w:t>
        </w:r>
      </w:ins>
      <w:ins w:id="74" w:author="Alexander Piper (DJPR)" w:date="2020-05-03T13:44:00Z">
        <w:r w:rsidR="00616AB2" w:rsidRPr="0073640E">
          <w:rPr>
            <w:rFonts w:cs="Arial"/>
            <w:color w:val="202124"/>
            <w:spacing w:val="2"/>
            <w:sz w:val="24"/>
            <w:szCs w:val="24"/>
            <w:shd w:val="clear" w:color="auto" w:fill="FFFFFF"/>
            <w:rPrChange w:id="75" w:author="Alexander Piper (DJPR)" w:date="2020-05-03T16:05:00Z">
              <w:rPr>
                <w:rFonts w:cs="Arial"/>
                <w:color w:val="202124"/>
                <w:spacing w:val="2"/>
                <w:szCs w:val="24"/>
                <w:shd w:val="clear" w:color="auto" w:fill="FFFFFF"/>
              </w:rPr>
            </w:rPrChange>
          </w:rPr>
          <w:t>.</w:t>
        </w:r>
      </w:ins>
      <w:ins w:id="76" w:author="Alexander Piper (DJPR)" w:date="2020-05-03T16:10:00Z">
        <w:r w:rsidR="0073640E" w:rsidRPr="0073640E">
          <w:rPr>
            <w:rFonts w:cs="Arial"/>
            <w:color w:val="202124"/>
            <w:spacing w:val="2"/>
            <w:sz w:val="24"/>
            <w:szCs w:val="24"/>
            <w:shd w:val="clear" w:color="auto" w:fill="FFFFFF"/>
          </w:rPr>
          <w:t xml:space="preserve"> </w:t>
        </w:r>
        <w:r w:rsidR="0073640E" w:rsidRPr="00C17A9A">
          <w:rPr>
            <w:rFonts w:cs="Arial"/>
            <w:color w:val="202124"/>
            <w:spacing w:val="2"/>
            <w:sz w:val="24"/>
            <w:szCs w:val="24"/>
            <w:shd w:val="clear" w:color="auto" w:fill="FFFFFF"/>
          </w:rPr>
          <w:t xml:space="preserve">This brings </w:t>
        </w:r>
      </w:ins>
      <w:ins w:id="77" w:author="Alexander Piper (DJPR)" w:date="2020-05-03T16:58:00Z">
        <w:r w:rsidR="000F5900">
          <w:rPr>
            <w:rFonts w:cs="Arial"/>
            <w:color w:val="202124"/>
            <w:spacing w:val="2"/>
            <w:sz w:val="24"/>
            <w:szCs w:val="24"/>
            <w:shd w:val="clear" w:color="auto" w:fill="FFFFFF"/>
          </w:rPr>
          <w:t xml:space="preserve">new </w:t>
        </w:r>
      </w:ins>
      <w:ins w:id="78" w:author="Alexander Piper (DJPR)" w:date="2020-05-03T16:10:00Z">
        <w:r w:rsidR="0073640E" w:rsidRPr="00C17A9A">
          <w:rPr>
            <w:rFonts w:cs="Arial"/>
            <w:color w:val="202124"/>
            <w:spacing w:val="2"/>
            <w:sz w:val="24"/>
            <w:szCs w:val="24"/>
            <w:shd w:val="clear" w:color="auto" w:fill="FFFFFF"/>
          </w:rPr>
          <w:t>challenges for quantifying the number</w:t>
        </w:r>
      </w:ins>
      <w:ins w:id="79" w:author="Alexander Piper (DJPR)" w:date="2020-04-24T15:03:00Z">
        <w:r w:rsidR="00545B16" w:rsidRPr="00D267C7">
          <w:rPr>
            <w:sz w:val="24"/>
            <w:rPrChange w:id="80" w:author="Alexander Piper (DJPR)" w:date="2020-05-04T17:44:00Z">
              <w:rPr>
                <w:color w:val="202124"/>
                <w:spacing w:val="2"/>
                <w:sz w:val="24"/>
                <w:shd w:val="clear" w:color="auto" w:fill="FFFFFF"/>
              </w:rPr>
            </w:rPrChange>
          </w:rPr>
          <w:t xml:space="preserve"> of </w:t>
        </w:r>
      </w:ins>
      <w:ins w:id="81" w:author="Alexander Piper (DJPR)" w:date="2020-05-03T16:10:00Z">
        <w:r w:rsidR="0073640E" w:rsidRPr="00C17A9A">
          <w:rPr>
            <w:rFonts w:cs="Arial"/>
            <w:color w:val="202124"/>
            <w:spacing w:val="2"/>
            <w:sz w:val="24"/>
            <w:szCs w:val="24"/>
            <w:shd w:val="clear" w:color="auto" w:fill="FFFFFF"/>
          </w:rPr>
          <w:t xml:space="preserve">individual specimens in </w:t>
        </w:r>
      </w:ins>
      <w:ins w:id="82" w:author="Alexander Piper (DJPR)" w:date="2020-04-24T15:01:00Z">
        <w:r w:rsidR="00545B16" w:rsidRPr="00D267C7">
          <w:rPr>
            <w:sz w:val="24"/>
            <w:rPrChange w:id="83" w:author="Alexander Piper (DJPR)" w:date="2020-05-04T17:44:00Z">
              <w:rPr>
                <w:color w:val="202124"/>
                <w:spacing w:val="2"/>
                <w:sz w:val="24"/>
                <w:shd w:val="clear" w:color="auto" w:fill="FFFFFF"/>
              </w:rPr>
            </w:rPrChange>
          </w:rPr>
          <w:t xml:space="preserve">a </w:t>
        </w:r>
      </w:ins>
      <w:ins w:id="84" w:author="Alexander Piper (DJPR)" w:date="2020-05-03T16:10:00Z">
        <w:r w:rsidR="0073640E" w:rsidRPr="00C17A9A">
          <w:rPr>
            <w:rFonts w:cs="Arial"/>
            <w:color w:val="202124"/>
            <w:spacing w:val="2"/>
            <w:sz w:val="24"/>
            <w:szCs w:val="24"/>
            <w:shd w:val="clear" w:color="auto" w:fill="FFFFFF"/>
          </w:rPr>
          <w:t>trap from metabarcoding sequences alone</w:t>
        </w:r>
      </w:ins>
      <w:ins w:id="85" w:author="Alexander Piper (DJPR)" w:date="2020-05-03T16:54:00Z">
        <w:r w:rsidR="000F5900">
          <w:rPr>
            <w:rFonts w:cs="Arial"/>
            <w:color w:val="202124"/>
            <w:spacing w:val="2"/>
            <w:sz w:val="24"/>
            <w:szCs w:val="24"/>
            <w:shd w:val="clear" w:color="auto" w:fill="FFFFFF"/>
          </w:rPr>
          <w:t xml:space="preserve"> as </w:t>
        </w:r>
      </w:ins>
      <w:ins w:id="86" w:author="Alexander Piper (DJPR)" w:date="2020-05-03T16:10:00Z">
        <w:r w:rsidR="0073640E" w:rsidRPr="00C17A9A">
          <w:rPr>
            <w:rFonts w:cs="Arial"/>
            <w:color w:val="202124"/>
            <w:spacing w:val="2"/>
            <w:sz w:val="24"/>
            <w:szCs w:val="24"/>
            <w:shd w:val="clear" w:color="auto" w:fill="FFFFFF"/>
          </w:rPr>
          <w:t>the</w:t>
        </w:r>
      </w:ins>
      <w:ins w:id="87" w:author="Alexander Piper (DJPR)" w:date="2020-05-04T17:46:00Z">
        <w:r w:rsidR="003B52D6">
          <w:rPr>
            <w:rFonts w:cs="Arial"/>
            <w:color w:val="202124"/>
            <w:spacing w:val="2"/>
            <w:sz w:val="24"/>
            <w:szCs w:val="24"/>
            <w:shd w:val="clear" w:color="auto" w:fill="FFFFFF"/>
          </w:rPr>
          <w:t xml:space="preserve"> </w:t>
        </w:r>
      </w:ins>
      <w:ins w:id="88" w:author="Alexander Piper (DJPR)" w:date="2020-04-24T14:55:00Z">
        <w:r w:rsidR="00453619" w:rsidRPr="00D267C7">
          <w:rPr>
            <w:sz w:val="24"/>
            <w:rPrChange w:id="89" w:author="Alexander Piper (DJPR)" w:date="2020-05-04T17:44:00Z">
              <w:rPr>
                <w:color w:val="202124"/>
                <w:spacing w:val="2"/>
                <w:sz w:val="24"/>
                <w:shd w:val="clear" w:color="auto" w:fill="FFFFFF"/>
              </w:rPr>
            </w:rPrChange>
          </w:rPr>
          <w:t xml:space="preserve">relationship between </w:t>
        </w:r>
      </w:ins>
      <w:ins w:id="90" w:author="Alexander Piper (DJPR)" w:date="2020-05-03T16:55:00Z">
        <w:r w:rsidR="000F5900">
          <w:rPr>
            <w:rFonts w:cs="Arial"/>
            <w:color w:val="202124"/>
            <w:spacing w:val="2"/>
            <w:sz w:val="24"/>
            <w:szCs w:val="24"/>
            <w:shd w:val="clear" w:color="auto" w:fill="FFFFFF"/>
          </w:rPr>
          <w:t xml:space="preserve">counts of molecules </w:t>
        </w:r>
      </w:ins>
      <w:ins w:id="91" w:author="Alexander Piper (DJPR)" w:date="2020-05-03T16:10:00Z">
        <w:r w:rsidR="0073640E" w:rsidRPr="00C17A9A">
          <w:rPr>
            <w:rFonts w:cs="Arial"/>
            <w:color w:val="202124"/>
            <w:spacing w:val="2"/>
            <w:sz w:val="24"/>
            <w:szCs w:val="24"/>
            <w:shd w:val="clear" w:color="auto" w:fill="FFFFFF"/>
          </w:rPr>
          <w:t>and the individuals they arise</w:t>
        </w:r>
      </w:ins>
      <w:ins w:id="92" w:author="Alexander Piper (DJPR)" w:date="2020-05-03T16:20:00Z">
        <w:r w:rsidR="00BC4D0C">
          <w:rPr>
            <w:rFonts w:cs="Arial"/>
            <w:color w:val="202124"/>
            <w:spacing w:val="2"/>
            <w:sz w:val="24"/>
            <w:szCs w:val="24"/>
            <w:shd w:val="clear" w:color="auto" w:fill="FFFFFF"/>
          </w:rPr>
          <w:t xml:space="preserve"> from</w:t>
        </w:r>
      </w:ins>
      <w:ins w:id="93" w:author="Alexander Piper (DJPR)" w:date="2020-05-03T16:10:00Z">
        <w:r w:rsidR="0073640E" w:rsidRPr="00C17A9A">
          <w:rPr>
            <w:rFonts w:cs="Arial"/>
            <w:color w:val="202124"/>
            <w:spacing w:val="2"/>
            <w:sz w:val="24"/>
            <w:szCs w:val="24"/>
            <w:shd w:val="clear" w:color="auto" w:fill="FFFFFF"/>
          </w:rPr>
          <w:t xml:space="preserve"> is</w:t>
        </w:r>
      </w:ins>
      <w:ins w:id="94" w:author="Alexander Piper (DJPR)" w:date="2020-05-03T16:32:00Z">
        <w:r w:rsidR="003A15A2">
          <w:rPr>
            <w:rFonts w:cs="Arial"/>
            <w:color w:val="202124"/>
            <w:spacing w:val="2"/>
            <w:sz w:val="24"/>
            <w:szCs w:val="24"/>
            <w:shd w:val="clear" w:color="auto" w:fill="FFFFFF"/>
          </w:rPr>
          <w:t xml:space="preserve"> </w:t>
        </w:r>
      </w:ins>
      <w:ins w:id="95" w:author="Alexander Piper (DJPR)" w:date="2020-05-03T16:20:00Z">
        <w:r w:rsidR="00BC4D0C">
          <w:rPr>
            <w:rFonts w:cs="Arial"/>
            <w:color w:val="202124"/>
            <w:spacing w:val="2"/>
            <w:sz w:val="24"/>
            <w:szCs w:val="24"/>
            <w:shd w:val="clear" w:color="auto" w:fill="FFFFFF"/>
          </w:rPr>
          <w:t>affected</w:t>
        </w:r>
      </w:ins>
      <w:ins w:id="96" w:author="Alexander Piper (DJPR)" w:date="2020-05-03T16:10:00Z">
        <w:r w:rsidR="0073640E" w:rsidRPr="00C17A9A">
          <w:rPr>
            <w:rFonts w:cs="Arial"/>
            <w:color w:val="202124"/>
            <w:spacing w:val="2"/>
            <w:sz w:val="24"/>
            <w:szCs w:val="24"/>
            <w:shd w:val="clear" w:color="auto" w:fill="FFFFFF"/>
          </w:rPr>
          <w:t xml:space="preserve"> by a</w:t>
        </w:r>
      </w:ins>
      <w:ins w:id="97" w:author="Alexander Piper (DJPR)" w:date="2020-05-03T16:20:00Z">
        <w:r w:rsidR="00BC4D0C">
          <w:rPr>
            <w:rFonts w:cs="Arial"/>
            <w:color w:val="202124"/>
            <w:spacing w:val="2"/>
            <w:sz w:val="24"/>
            <w:szCs w:val="24"/>
            <w:shd w:val="clear" w:color="auto" w:fill="FFFFFF"/>
          </w:rPr>
          <w:t xml:space="preserve"> number of biases</w:t>
        </w:r>
      </w:ins>
      <w:ins w:id="98" w:author="Alexander Piper (DJPR)" w:date="2020-05-03T16:56:00Z">
        <w:r w:rsidR="000F5900">
          <w:rPr>
            <w:rFonts w:cs="Arial"/>
            <w:color w:val="202124"/>
            <w:spacing w:val="2"/>
            <w:sz w:val="24"/>
            <w:szCs w:val="24"/>
            <w:shd w:val="clear" w:color="auto" w:fill="FFFFFF"/>
          </w:rPr>
          <w:t xml:space="preserve"> that </w:t>
        </w:r>
        <w:r w:rsidR="000F5900" w:rsidRPr="00C17A9A">
          <w:rPr>
            <w:rFonts w:cs="Arial"/>
            <w:color w:val="202124"/>
            <w:spacing w:val="2"/>
            <w:sz w:val="24"/>
            <w:szCs w:val="24"/>
            <w:shd w:val="clear" w:color="auto" w:fill="FFFFFF"/>
          </w:rPr>
          <w:t>systematically distort the measured sequence counts of each species from their true</w:t>
        </w:r>
        <w:r w:rsidR="000F5900">
          <w:rPr>
            <w:rFonts w:cs="Arial"/>
            <w:color w:val="202124"/>
            <w:spacing w:val="2"/>
            <w:sz w:val="24"/>
            <w:szCs w:val="24"/>
            <w:shd w:val="clear" w:color="auto" w:fill="FFFFFF"/>
          </w:rPr>
          <w:t xml:space="preserve"> </w:t>
        </w:r>
        <w:r w:rsidR="000F5900" w:rsidRPr="00C17A9A">
          <w:rPr>
            <w:rFonts w:cs="Arial"/>
            <w:color w:val="202124"/>
            <w:spacing w:val="2"/>
            <w:sz w:val="24"/>
            <w:szCs w:val="24"/>
            <w:shd w:val="clear" w:color="auto" w:fill="FFFFFF"/>
          </w:rPr>
          <w:t>abundances</w:t>
        </w:r>
        <w:r w:rsidR="000F5900">
          <w:rPr>
            <w:rFonts w:cs="Arial"/>
            <w:color w:val="202124"/>
            <w:spacing w:val="2"/>
            <w:sz w:val="24"/>
            <w:szCs w:val="24"/>
            <w:shd w:val="clear" w:color="auto" w:fill="FFFFFF"/>
          </w:rPr>
          <w:t>.</w:t>
        </w:r>
      </w:ins>
    </w:p>
    <w:p w14:paraId="271A0BC7" w14:textId="221241BD" w:rsidR="005B02D2" w:rsidRPr="00D267C7" w:rsidDel="00E76915" w:rsidRDefault="00616AB2">
      <w:pPr>
        <w:ind w:firstLine="720"/>
        <w:rPr>
          <w:del w:id="99" w:author="Alexander Piper (DJPR)" w:date="2020-04-24T13:59:00Z"/>
          <w:sz w:val="24"/>
          <w:szCs w:val="24"/>
        </w:rPr>
      </w:pPr>
      <w:ins w:id="100" w:author="Alexander Piper (DJPR)" w:date="2020-05-03T13:48:00Z">
        <w:r w:rsidRPr="0073640E">
          <w:rPr>
            <w:rFonts w:cs="Arial"/>
            <w:color w:val="202124"/>
            <w:spacing w:val="2"/>
            <w:sz w:val="24"/>
            <w:szCs w:val="24"/>
            <w:shd w:val="clear" w:color="auto" w:fill="FFFFFF"/>
            <w:rPrChange w:id="101" w:author="Alexander Piper (DJPR)" w:date="2020-05-03T16:05:00Z">
              <w:rPr>
                <w:rFonts w:cs="Arial"/>
                <w:color w:val="202124"/>
                <w:spacing w:val="2"/>
                <w:szCs w:val="24"/>
                <w:shd w:val="clear" w:color="auto" w:fill="FFFFFF"/>
              </w:rPr>
            </w:rPrChange>
          </w:rPr>
          <w:t>Elucidating the</w:t>
        </w:r>
      </w:ins>
      <w:ins w:id="102" w:author="Alexander Piper (DJPR)" w:date="2020-05-03T16:33:00Z">
        <w:r w:rsidR="005012A6">
          <w:rPr>
            <w:rFonts w:cs="Arial"/>
            <w:color w:val="202124"/>
            <w:spacing w:val="2"/>
            <w:sz w:val="24"/>
            <w:szCs w:val="24"/>
            <w:shd w:val="clear" w:color="auto" w:fill="FFFFFF"/>
          </w:rPr>
          <w:t xml:space="preserve"> </w:t>
        </w:r>
      </w:ins>
      <w:ins w:id="103" w:author="Alexander Piper (DJPR)" w:date="2020-05-03T16:58:00Z">
        <w:r w:rsidR="000F5900">
          <w:rPr>
            <w:rFonts w:cs="Arial"/>
            <w:color w:val="202124"/>
            <w:spacing w:val="2"/>
            <w:sz w:val="24"/>
            <w:szCs w:val="24"/>
            <w:shd w:val="clear" w:color="auto" w:fill="FFFFFF"/>
          </w:rPr>
          <w:t>various causes</w:t>
        </w:r>
      </w:ins>
      <w:ins w:id="104" w:author="Alexander Piper (DJPR)" w:date="2020-05-03T16:33:00Z">
        <w:r w:rsidR="005012A6">
          <w:rPr>
            <w:rFonts w:cs="Arial"/>
            <w:color w:val="202124"/>
            <w:spacing w:val="2"/>
            <w:sz w:val="24"/>
            <w:szCs w:val="24"/>
            <w:shd w:val="clear" w:color="auto" w:fill="FFFFFF"/>
          </w:rPr>
          <w:t xml:space="preserve"> </w:t>
        </w:r>
      </w:ins>
      <w:ins w:id="105" w:author="Alexander Piper (DJPR)" w:date="2020-05-03T13:48:00Z">
        <w:r w:rsidRPr="0073640E">
          <w:rPr>
            <w:rFonts w:cs="Arial"/>
            <w:color w:val="202124"/>
            <w:spacing w:val="2"/>
            <w:sz w:val="24"/>
            <w:szCs w:val="24"/>
            <w:shd w:val="clear" w:color="auto" w:fill="FFFFFF"/>
            <w:rPrChange w:id="106" w:author="Alexander Piper (DJPR)" w:date="2020-05-03T16:05:00Z">
              <w:rPr>
                <w:rFonts w:cs="Arial"/>
                <w:color w:val="202124"/>
                <w:spacing w:val="2"/>
                <w:szCs w:val="24"/>
                <w:shd w:val="clear" w:color="auto" w:fill="FFFFFF"/>
              </w:rPr>
            </w:rPrChange>
          </w:rPr>
          <w:t>of</w:t>
        </w:r>
      </w:ins>
      <w:ins w:id="107" w:author="Alexander Piper (DJPR)" w:date="2020-05-03T16:33:00Z">
        <w:r w:rsidR="005012A6">
          <w:rPr>
            <w:rFonts w:cs="Arial"/>
            <w:color w:val="202124"/>
            <w:spacing w:val="2"/>
            <w:sz w:val="24"/>
            <w:szCs w:val="24"/>
            <w:shd w:val="clear" w:color="auto" w:fill="FFFFFF"/>
          </w:rPr>
          <w:t xml:space="preserve"> </w:t>
        </w:r>
      </w:ins>
      <w:ins w:id="108" w:author="Alexander Piper (DJPR)" w:date="2020-05-03T13:48:00Z">
        <w:r w:rsidRPr="0073640E">
          <w:rPr>
            <w:rFonts w:cs="Arial"/>
            <w:color w:val="202124"/>
            <w:spacing w:val="2"/>
            <w:sz w:val="24"/>
            <w:szCs w:val="24"/>
            <w:shd w:val="clear" w:color="auto" w:fill="FFFFFF"/>
            <w:rPrChange w:id="109" w:author="Alexander Piper (DJPR)" w:date="2020-05-03T16:05:00Z">
              <w:rPr>
                <w:rFonts w:cs="Arial"/>
                <w:color w:val="202124"/>
                <w:spacing w:val="2"/>
                <w:szCs w:val="24"/>
                <w:shd w:val="clear" w:color="auto" w:fill="FFFFFF"/>
              </w:rPr>
            </w:rPrChange>
          </w:rPr>
          <w:t>bias</w:t>
        </w:r>
      </w:ins>
      <w:ins w:id="110" w:author="Alexander Piper (DJPR)" w:date="2020-05-03T16:33:00Z">
        <w:r w:rsidR="005012A6">
          <w:rPr>
            <w:rFonts w:cs="Arial"/>
            <w:color w:val="202124"/>
            <w:spacing w:val="2"/>
            <w:sz w:val="24"/>
            <w:szCs w:val="24"/>
            <w:shd w:val="clear" w:color="auto" w:fill="FFFFFF"/>
          </w:rPr>
          <w:t>es</w:t>
        </w:r>
      </w:ins>
      <w:ins w:id="111" w:author="Alexander Piper (DJPR)" w:date="2020-05-03T13:48:00Z">
        <w:r w:rsidRPr="0073640E">
          <w:rPr>
            <w:rFonts w:cs="Arial"/>
            <w:color w:val="202124"/>
            <w:spacing w:val="2"/>
            <w:sz w:val="24"/>
            <w:szCs w:val="24"/>
            <w:shd w:val="clear" w:color="auto" w:fill="FFFFFF"/>
            <w:rPrChange w:id="112" w:author="Alexander Piper (DJPR)" w:date="2020-05-03T16:05:00Z">
              <w:rPr>
                <w:rFonts w:cs="Arial"/>
                <w:color w:val="202124"/>
                <w:spacing w:val="2"/>
                <w:szCs w:val="24"/>
                <w:shd w:val="clear" w:color="auto" w:fill="FFFFFF"/>
              </w:rPr>
            </w:rPrChange>
          </w:rPr>
          <w:t xml:space="preserve"> </w:t>
        </w:r>
      </w:ins>
      <w:ins w:id="113" w:author="Alexander Piper (DJPR)" w:date="2020-05-03T16:59:00Z">
        <w:r w:rsidR="000F5900">
          <w:rPr>
            <w:rFonts w:cs="Arial"/>
            <w:color w:val="202124"/>
            <w:spacing w:val="2"/>
            <w:sz w:val="24"/>
            <w:szCs w:val="24"/>
            <w:shd w:val="clear" w:color="auto" w:fill="FFFFFF"/>
          </w:rPr>
          <w:t>in</w:t>
        </w:r>
      </w:ins>
      <w:ins w:id="114" w:author="Alexander Piper (DJPR)" w:date="2020-05-03T13:48:00Z">
        <w:r w:rsidRPr="0073640E">
          <w:rPr>
            <w:rFonts w:cs="Arial"/>
            <w:color w:val="202124"/>
            <w:spacing w:val="2"/>
            <w:sz w:val="24"/>
            <w:szCs w:val="24"/>
            <w:shd w:val="clear" w:color="auto" w:fill="FFFFFF"/>
            <w:rPrChange w:id="115" w:author="Alexander Piper (DJPR)" w:date="2020-05-03T16:05:00Z">
              <w:rPr>
                <w:rFonts w:cs="Arial"/>
                <w:color w:val="202124"/>
                <w:spacing w:val="2"/>
                <w:szCs w:val="24"/>
                <w:shd w:val="clear" w:color="auto" w:fill="FFFFFF"/>
              </w:rPr>
            </w:rPrChange>
          </w:rPr>
          <w:t xml:space="preserve"> </w:t>
        </w:r>
        <w:r w:rsidRPr="0073640E">
          <w:rPr>
            <w:rFonts w:cs="Arial"/>
            <w:color w:val="202124"/>
            <w:spacing w:val="2"/>
            <w:sz w:val="24"/>
            <w:szCs w:val="24"/>
            <w:shd w:val="clear" w:color="auto" w:fill="FFFFFF"/>
            <w:rPrChange w:id="116" w:author="Alexander Piper (DJPR)" w:date="2020-05-03T16:05:00Z">
              <w:rPr>
                <w:rFonts w:cs="Arial"/>
                <w:color w:val="202124"/>
                <w:spacing w:val="2"/>
                <w:shd w:val="clear" w:color="auto" w:fill="FFFFFF"/>
              </w:rPr>
            </w:rPrChange>
          </w:rPr>
          <w:t xml:space="preserve">metabarcoding </w:t>
        </w:r>
      </w:ins>
      <w:ins w:id="117" w:author="Alexander Piper (DJPR)" w:date="2020-05-03T16:59:00Z">
        <w:r w:rsidR="000F5900">
          <w:rPr>
            <w:rFonts w:cs="Arial"/>
            <w:color w:val="202124"/>
            <w:spacing w:val="2"/>
            <w:sz w:val="24"/>
            <w:szCs w:val="24"/>
            <w:shd w:val="clear" w:color="auto" w:fill="FFFFFF"/>
          </w:rPr>
          <w:t>studies</w:t>
        </w:r>
      </w:ins>
      <w:ins w:id="118" w:author="Alexander Piper (DJPR)" w:date="2020-05-03T13:48:00Z">
        <w:r w:rsidRPr="0073640E">
          <w:rPr>
            <w:rFonts w:cs="Arial"/>
            <w:color w:val="202124"/>
            <w:spacing w:val="2"/>
            <w:sz w:val="24"/>
            <w:szCs w:val="24"/>
            <w:shd w:val="clear" w:color="auto" w:fill="FFFFFF"/>
            <w:rPrChange w:id="119" w:author="Alexander Piper (DJPR)" w:date="2020-05-03T16:05:00Z">
              <w:rPr>
                <w:rFonts w:cs="Arial"/>
                <w:color w:val="202124"/>
                <w:spacing w:val="2"/>
                <w:shd w:val="clear" w:color="auto" w:fill="FFFFFF"/>
              </w:rPr>
            </w:rPrChange>
          </w:rPr>
          <w:t xml:space="preserve"> has seen significant attention</w:t>
        </w:r>
      </w:ins>
      <w:ins w:id="120" w:author="Alexander Piper (DJPR)" w:date="2020-05-03T14:03:00Z">
        <w:r w:rsidR="005D2995" w:rsidRPr="0073640E">
          <w:rPr>
            <w:rFonts w:cs="Arial"/>
            <w:color w:val="202124"/>
            <w:spacing w:val="2"/>
            <w:sz w:val="24"/>
            <w:szCs w:val="24"/>
            <w:shd w:val="clear" w:color="auto" w:fill="FFFFFF"/>
            <w:rPrChange w:id="121" w:author="Alexander Piper (DJPR)" w:date="2020-05-03T16:05:00Z">
              <w:rPr>
                <w:rFonts w:cs="Arial"/>
                <w:color w:val="202124"/>
                <w:spacing w:val="2"/>
                <w:shd w:val="clear" w:color="auto" w:fill="FFFFFF"/>
              </w:rPr>
            </w:rPrChange>
          </w:rPr>
          <w:t xml:space="preserve"> in</w:t>
        </w:r>
      </w:ins>
      <w:ins w:id="122" w:author="Alexander Piper (DJPR)" w:date="2020-05-03T13:48:00Z">
        <w:r w:rsidRPr="0073640E">
          <w:rPr>
            <w:rFonts w:cs="Arial"/>
            <w:color w:val="202124"/>
            <w:spacing w:val="2"/>
            <w:sz w:val="24"/>
            <w:szCs w:val="24"/>
            <w:shd w:val="clear" w:color="auto" w:fill="FFFFFF"/>
            <w:rPrChange w:id="123" w:author="Alexander Piper (DJPR)" w:date="2020-05-03T16:05:00Z">
              <w:rPr>
                <w:rFonts w:cs="Arial"/>
                <w:color w:val="202124"/>
                <w:spacing w:val="2"/>
                <w:shd w:val="clear" w:color="auto" w:fill="FFFFFF"/>
              </w:rPr>
            </w:rPrChange>
          </w:rPr>
          <w:t xml:space="preserve"> </w:t>
        </w:r>
      </w:ins>
      <w:ins w:id="124" w:author="Alexander Piper (DJPR)" w:date="2020-05-03T14:03:00Z">
        <w:r w:rsidR="005D2995" w:rsidRPr="0073640E">
          <w:rPr>
            <w:rFonts w:cs="Arial"/>
            <w:color w:val="202124"/>
            <w:spacing w:val="2"/>
            <w:sz w:val="24"/>
            <w:szCs w:val="24"/>
            <w:shd w:val="clear" w:color="auto" w:fill="FFFFFF"/>
            <w:rPrChange w:id="125" w:author="Alexander Piper (DJPR)" w:date="2020-05-03T16:05:00Z">
              <w:rPr>
                <w:rFonts w:cs="Arial"/>
                <w:color w:val="202124"/>
                <w:spacing w:val="2"/>
                <w:shd w:val="clear" w:color="auto" w:fill="FFFFFF"/>
              </w:rPr>
            </w:rPrChange>
          </w:rPr>
          <w:t>recent</w:t>
        </w:r>
      </w:ins>
      <w:ins w:id="126" w:author="Alexander Piper (DJPR)" w:date="2020-05-03T13:48:00Z">
        <w:r w:rsidRPr="0073640E">
          <w:rPr>
            <w:rFonts w:cs="Arial"/>
            <w:color w:val="202124"/>
            <w:spacing w:val="2"/>
            <w:sz w:val="24"/>
            <w:szCs w:val="24"/>
            <w:shd w:val="clear" w:color="auto" w:fill="FFFFFF"/>
            <w:rPrChange w:id="127" w:author="Alexander Piper (DJPR)" w:date="2020-05-03T16:05:00Z">
              <w:rPr>
                <w:rFonts w:cs="Arial"/>
                <w:color w:val="202124"/>
                <w:spacing w:val="2"/>
                <w:shd w:val="clear" w:color="auto" w:fill="FFFFFF"/>
              </w:rPr>
            </w:rPrChange>
          </w:rPr>
          <w:t xml:space="preserve"> literature, and </w:t>
        </w:r>
      </w:ins>
      <w:ins w:id="128" w:author="Alexander Piper (DJPR)" w:date="2020-05-03T13:59:00Z">
        <w:r w:rsidR="00DB5318" w:rsidRPr="0073640E">
          <w:rPr>
            <w:rFonts w:cs="Arial"/>
            <w:color w:val="202124"/>
            <w:spacing w:val="2"/>
            <w:sz w:val="24"/>
            <w:szCs w:val="24"/>
            <w:shd w:val="clear" w:color="auto" w:fill="FFFFFF"/>
            <w:rPrChange w:id="129" w:author="Alexander Piper (DJPR)" w:date="2020-05-03T16:05:00Z">
              <w:rPr>
                <w:rFonts w:cs="Arial"/>
                <w:color w:val="202124"/>
                <w:spacing w:val="2"/>
                <w:shd w:val="clear" w:color="auto" w:fill="FFFFFF"/>
              </w:rPr>
            </w:rPrChange>
          </w:rPr>
          <w:t xml:space="preserve">the </w:t>
        </w:r>
      </w:ins>
      <w:ins w:id="130" w:author="Alexander Piper (DJPR)" w:date="2020-05-03T16:03:00Z">
        <w:r w:rsidR="0073640E" w:rsidRPr="0073640E">
          <w:rPr>
            <w:rFonts w:cs="Arial"/>
            <w:color w:val="202124"/>
            <w:spacing w:val="2"/>
            <w:sz w:val="24"/>
            <w:szCs w:val="24"/>
            <w:shd w:val="clear" w:color="auto" w:fill="FFFFFF"/>
            <w:rPrChange w:id="131" w:author="Alexander Piper (DJPR)" w:date="2020-05-03T16:05:00Z">
              <w:rPr>
                <w:rFonts w:cs="Arial"/>
                <w:color w:val="202124"/>
                <w:spacing w:val="2"/>
                <w:shd w:val="clear" w:color="auto" w:fill="FFFFFF"/>
              </w:rPr>
            </w:rPrChange>
          </w:rPr>
          <w:t>primary contributor</w:t>
        </w:r>
      </w:ins>
      <w:ins w:id="132" w:author="Alexander Piper (DJPR)" w:date="2020-05-03T13:59:00Z">
        <w:r w:rsidR="00DB5318" w:rsidRPr="0073640E">
          <w:rPr>
            <w:rFonts w:cs="Arial"/>
            <w:color w:val="202124"/>
            <w:spacing w:val="2"/>
            <w:sz w:val="24"/>
            <w:szCs w:val="24"/>
            <w:shd w:val="clear" w:color="auto" w:fill="FFFFFF"/>
            <w:rPrChange w:id="133" w:author="Alexander Piper (DJPR)" w:date="2020-05-03T16:05:00Z">
              <w:rPr>
                <w:rFonts w:cs="Arial"/>
                <w:color w:val="202124"/>
                <w:spacing w:val="2"/>
                <w:shd w:val="clear" w:color="auto" w:fill="FFFFFF"/>
              </w:rPr>
            </w:rPrChange>
          </w:rPr>
          <w:t xml:space="preserve"> </w:t>
        </w:r>
      </w:ins>
      <w:ins w:id="134" w:author="Alexander Piper (DJPR)" w:date="2020-05-03T14:26:00Z">
        <w:r w:rsidR="00B82259" w:rsidRPr="0073640E">
          <w:rPr>
            <w:rFonts w:cs="Arial"/>
            <w:color w:val="202124"/>
            <w:spacing w:val="2"/>
            <w:sz w:val="24"/>
            <w:szCs w:val="24"/>
            <w:shd w:val="clear" w:color="auto" w:fill="FFFFFF"/>
            <w:rPrChange w:id="135" w:author="Alexander Piper (DJPR)" w:date="2020-05-03T16:05:00Z">
              <w:rPr>
                <w:rFonts w:cs="Arial"/>
                <w:color w:val="202124"/>
                <w:spacing w:val="2"/>
                <w:shd w:val="clear" w:color="auto" w:fill="FFFFFF"/>
              </w:rPr>
            </w:rPrChange>
          </w:rPr>
          <w:t xml:space="preserve">is </w:t>
        </w:r>
      </w:ins>
      <w:ins w:id="136" w:author="Alexander Piper (DJPR)" w:date="2020-05-03T13:59:00Z">
        <w:r w:rsidR="00DB5318" w:rsidRPr="0073640E">
          <w:rPr>
            <w:rFonts w:cs="Arial"/>
            <w:color w:val="202124"/>
            <w:spacing w:val="2"/>
            <w:sz w:val="24"/>
            <w:szCs w:val="24"/>
            <w:shd w:val="clear" w:color="auto" w:fill="FFFFFF"/>
            <w:rPrChange w:id="137" w:author="Alexander Piper (DJPR)" w:date="2020-05-03T16:05:00Z">
              <w:rPr>
                <w:rFonts w:cs="Arial"/>
                <w:color w:val="202124"/>
                <w:spacing w:val="2"/>
                <w:shd w:val="clear" w:color="auto" w:fill="FFFFFF"/>
              </w:rPr>
            </w:rPrChange>
          </w:rPr>
          <w:t>thought to be mismatches between PCR primers and template molecules</w:t>
        </w:r>
        <w:r w:rsidR="00DB5318" w:rsidRPr="0073640E">
          <w:rPr>
            <w:sz w:val="24"/>
            <w:szCs w:val="24"/>
            <w:rPrChange w:id="138" w:author="Alexander Piper (DJPR)" w:date="2020-05-03T16:05:00Z">
              <w:rPr/>
            </w:rPrChange>
          </w:rPr>
          <w:t>, particularly at the 3’ end of the primer where extension takes place (</w:t>
        </w:r>
        <w:commentRangeStart w:id="139"/>
        <w:r w:rsidR="00DB5318" w:rsidRPr="0073640E">
          <w:rPr>
            <w:sz w:val="24"/>
            <w:szCs w:val="24"/>
            <w:rPrChange w:id="140" w:author="Alexander Piper (DJPR)" w:date="2020-05-03T16:05:00Z">
              <w:rPr/>
            </w:rPrChange>
          </w:rPr>
          <w:t>refs</w:t>
        </w:r>
        <w:commentRangeEnd w:id="139"/>
        <w:r w:rsidR="00DB5318" w:rsidRPr="0073640E">
          <w:rPr>
            <w:rStyle w:val="CommentReference"/>
            <w:sz w:val="24"/>
            <w:szCs w:val="24"/>
            <w:rPrChange w:id="141" w:author="Alexander Piper (DJPR)" w:date="2020-05-03T16:05:00Z">
              <w:rPr>
                <w:rStyle w:val="CommentReference"/>
              </w:rPr>
            </w:rPrChange>
          </w:rPr>
          <w:commentReference w:id="139"/>
        </w:r>
        <w:r w:rsidR="00DB5318" w:rsidRPr="0073640E">
          <w:rPr>
            <w:sz w:val="24"/>
            <w:szCs w:val="24"/>
            <w:rPrChange w:id="142" w:author="Alexander Piper (DJPR)" w:date="2020-05-03T16:05:00Z">
              <w:rPr/>
            </w:rPrChange>
          </w:rPr>
          <w:t xml:space="preserve">).  </w:t>
        </w:r>
      </w:ins>
    </w:p>
    <w:p w14:paraId="2D429567" w14:textId="4BF4ABD4" w:rsidR="005B02D2" w:rsidRPr="00D267C7" w:rsidDel="00E76915" w:rsidRDefault="005B02D2">
      <w:pPr>
        <w:ind w:firstLine="720"/>
        <w:rPr>
          <w:del w:id="143" w:author="Alexander Piper (DJPR)" w:date="2020-04-24T13:57:00Z"/>
          <w:sz w:val="24"/>
          <w:szCs w:val="24"/>
        </w:rPr>
      </w:pPr>
      <w:del w:id="144" w:author="Alexander Piper (DJPR)" w:date="2020-04-24T14:55:00Z">
        <w:r w:rsidRPr="00D267C7" w:rsidDel="00453619">
          <w:rPr>
            <w:sz w:val="24"/>
            <w:szCs w:val="24"/>
          </w:rPr>
          <w:delText xml:space="preserve">While the use of metabarcoding in biosecurity surveillance has been adopted mostly on the analysis of water samples from environmental DNA in aquatic environments (Borrell </w:delText>
        </w:r>
        <w:r w:rsidRPr="00D267C7" w:rsidDel="00453619">
          <w:rPr>
            <w:i/>
            <w:sz w:val="24"/>
            <w:szCs w:val="24"/>
          </w:rPr>
          <w:delText>et al.</w:delText>
        </w:r>
        <w:r w:rsidRPr="00D267C7" w:rsidDel="00453619">
          <w:rPr>
            <w:sz w:val="24"/>
            <w:szCs w:val="24"/>
          </w:rPr>
          <w:delText xml:space="preserve"> 2017; Klymus </w:delText>
        </w:r>
        <w:r w:rsidRPr="00D267C7" w:rsidDel="00453619">
          <w:rPr>
            <w:i/>
            <w:sz w:val="24"/>
            <w:szCs w:val="24"/>
          </w:rPr>
          <w:delText>et al</w:delText>
        </w:r>
        <w:r w:rsidRPr="00D267C7" w:rsidDel="00453619">
          <w:rPr>
            <w:sz w:val="24"/>
            <w:szCs w:val="24"/>
          </w:rPr>
          <w:delText xml:space="preserve">. 2017; Pochon </w:delText>
        </w:r>
        <w:r w:rsidRPr="00D267C7" w:rsidDel="00453619">
          <w:rPr>
            <w:i/>
            <w:sz w:val="24"/>
            <w:szCs w:val="24"/>
          </w:rPr>
          <w:delText>et al.</w:delText>
        </w:r>
        <w:r w:rsidRPr="00D267C7" w:rsidDel="00453619">
          <w:rPr>
            <w:sz w:val="24"/>
            <w:szCs w:val="24"/>
          </w:rPr>
          <w:delText xml:space="preserve"> 2017), recent works have started using it also on agricultural pests (Batovska </w:delText>
        </w:r>
        <w:r w:rsidRPr="00D267C7" w:rsidDel="00453619">
          <w:rPr>
            <w:i/>
            <w:sz w:val="24"/>
            <w:szCs w:val="24"/>
          </w:rPr>
          <w:delText>et al. In Prep.</w:delText>
        </w:r>
        <w:r w:rsidRPr="00D267C7" w:rsidDel="00453619">
          <w:rPr>
            <w:sz w:val="24"/>
            <w:szCs w:val="24"/>
          </w:rPr>
          <w:delText>).</w:delText>
        </w:r>
      </w:del>
    </w:p>
    <w:p w14:paraId="5DA506A7" w14:textId="1F33D5D0" w:rsidR="005B02D2" w:rsidRPr="00D267C7" w:rsidDel="00E76915" w:rsidRDefault="005B02D2">
      <w:pPr>
        <w:ind w:firstLine="720"/>
        <w:rPr>
          <w:del w:id="145" w:author="Alexander Piper (DJPR)" w:date="2020-04-24T13:58:00Z"/>
          <w:sz w:val="24"/>
          <w:szCs w:val="24"/>
        </w:rPr>
      </w:pPr>
      <w:del w:id="146" w:author="Alexander Piper (DJPR)" w:date="2020-04-24T16:47:00Z">
        <w:r w:rsidRPr="00D267C7" w:rsidDel="004E21B0">
          <w:rPr>
            <w:sz w:val="24"/>
            <w:szCs w:val="24"/>
          </w:rPr>
          <w:delText>In general, however</w:delText>
        </w:r>
      </w:del>
      <w:del w:id="147" w:author="Alexander Piper (DJPR)" w:date="2020-05-03T13:54:00Z">
        <w:r w:rsidRPr="00D267C7">
          <w:rPr>
            <w:sz w:val="24"/>
            <w:szCs w:val="24"/>
          </w:rPr>
          <w:delText xml:space="preserve">, metabarcoding is </w:delText>
        </w:r>
      </w:del>
      <w:del w:id="148" w:author="Alexander Piper (DJPR)" w:date="2020-04-24T14:55:00Z">
        <w:r w:rsidRPr="00D267C7" w:rsidDel="00453619">
          <w:rPr>
            <w:sz w:val="24"/>
            <w:szCs w:val="24"/>
          </w:rPr>
          <w:delText>applied as</w:delText>
        </w:r>
      </w:del>
      <w:del w:id="149" w:author="Alexander Piper (DJPR)" w:date="2020-05-03T13:54:00Z">
        <w:r w:rsidRPr="00D267C7">
          <w:rPr>
            <w:sz w:val="24"/>
            <w:szCs w:val="24"/>
          </w:rPr>
          <w:delText xml:space="preserve"> a semi-quantitative analysis</w:delText>
        </w:r>
      </w:del>
      <w:del w:id="150" w:author="Alexander Piper (DJPR)" w:date="2020-04-24T15:02:00Z">
        <w:r w:rsidRPr="00D267C7" w:rsidDel="00545B16">
          <w:rPr>
            <w:sz w:val="24"/>
            <w:szCs w:val="24"/>
          </w:rPr>
          <w:delText>, due to</w:delText>
        </w:r>
      </w:del>
      <w:del w:id="151" w:author="Alexander Piper (DJPR)" w:date="2020-04-24T13:58:00Z">
        <w:r w:rsidRPr="00D267C7" w:rsidDel="00E76915">
          <w:rPr>
            <w:sz w:val="24"/>
            <w:szCs w:val="24"/>
          </w:rPr>
          <w:delText xml:space="preserve">  the number of reads produced not being proportional to the number of individual insects analysed, partially due to the compositional nature of the datasets (Gloor et al. 2017).</w:delText>
        </w:r>
      </w:del>
    </w:p>
    <w:p w14:paraId="5351A554" w14:textId="718ACC50" w:rsidR="00E76915" w:rsidRPr="00D267C7" w:rsidRDefault="00E76915">
      <w:pPr>
        <w:ind w:firstLine="720"/>
        <w:rPr>
          <w:del w:id="152" w:author="Alexander Piper (DJPR)" w:date="2020-05-03T13:54:00Z"/>
          <w:moveTo w:id="153" w:author="Alexander Piper (DJPR)" w:date="2020-04-24T13:57:00Z"/>
          <w:rFonts w:cs="Arial"/>
          <w:color w:val="202124"/>
          <w:spacing w:val="2"/>
          <w:sz w:val="24"/>
          <w:szCs w:val="24"/>
          <w:shd w:val="clear" w:color="auto" w:fill="FFFFFF"/>
          <w:rPrChange w:id="154" w:author="Alexander Piper (DJPR) [2]" w:date="2020-05-04T11:10:00Z">
            <w:rPr>
              <w:del w:id="155" w:author="Alexander Piper (DJPR)" w:date="2020-05-03T13:54:00Z"/>
              <w:moveTo w:id="156" w:author="Alexander Piper (DJPR)" w:date="2020-04-24T13:57:00Z"/>
              <w:rFonts w:cs="Arial"/>
              <w:color w:val="202124"/>
              <w:spacing w:val="2"/>
              <w:szCs w:val="24"/>
              <w:shd w:val="clear" w:color="auto" w:fill="FFFFFF"/>
            </w:rPr>
          </w:rPrChange>
        </w:rPr>
      </w:pPr>
      <w:moveToRangeStart w:id="157" w:author="Alexander Piper (DJPR)" w:date="2020-04-24T13:57:00Z" w:name="move38629089"/>
      <w:moveTo w:id="158" w:author="Alexander Piper (DJPR)" w:date="2020-04-24T13:57:00Z">
        <w:del w:id="159" w:author="Alexander Piper (DJPR)" w:date="2020-04-24T13:58:00Z">
          <w:r w:rsidRPr="00D267C7" w:rsidDel="00E76915">
            <w:rPr>
              <w:rFonts w:cs="Arial"/>
              <w:color w:val="202124"/>
              <w:spacing w:val="2"/>
              <w:sz w:val="24"/>
              <w:szCs w:val="24"/>
              <w:shd w:val="clear" w:color="auto" w:fill="FFFFFF"/>
              <w:rPrChange w:id="160" w:author="Alexander Piper (DJPR) [2]" w:date="2020-05-04T11:10:00Z">
                <w:rPr>
                  <w:rFonts w:cs="Arial"/>
                  <w:color w:val="202124"/>
                  <w:spacing w:val="2"/>
                  <w:szCs w:val="24"/>
                  <w:shd w:val="clear" w:color="auto" w:fill="FFFFFF"/>
                </w:rPr>
              </w:rPrChange>
            </w:rPr>
            <w:delText>b</w:delText>
          </w:r>
        </w:del>
        <w:del w:id="161" w:author="Alexander Piper (DJPR)" w:date="2020-05-03T13:54:00Z">
          <w:r w:rsidRPr="00D267C7">
            <w:rPr>
              <w:rFonts w:cs="Arial"/>
              <w:color w:val="202124"/>
              <w:spacing w:val="2"/>
              <w:sz w:val="24"/>
              <w:szCs w:val="24"/>
              <w:shd w:val="clear" w:color="auto" w:fill="FFFFFF"/>
              <w:rPrChange w:id="162" w:author="Alexander Piper (DJPR) [2]" w:date="2020-05-04T11:10:00Z">
                <w:rPr>
                  <w:rFonts w:cs="Arial"/>
                  <w:color w:val="202124"/>
                  <w:spacing w:val="2"/>
                  <w:szCs w:val="24"/>
                  <w:shd w:val="clear" w:color="auto" w:fill="FFFFFF"/>
                </w:rPr>
              </w:rPrChange>
            </w:rPr>
            <w:delText xml:space="preserve">iased detection of molecules from certain taxa over others </w:delText>
          </w:r>
        </w:del>
        <w:del w:id="163" w:author="Alexander Piper (DJPR)" w:date="2020-04-24T14:12:00Z">
          <w:r w:rsidRPr="00D267C7" w:rsidDel="00FE500F">
            <w:rPr>
              <w:rFonts w:cs="Arial"/>
              <w:color w:val="202124"/>
              <w:spacing w:val="2"/>
              <w:sz w:val="24"/>
              <w:szCs w:val="24"/>
              <w:shd w:val="clear" w:color="auto" w:fill="FFFFFF"/>
              <w:rPrChange w:id="164" w:author="Alexander Piper (DJPR) [2]" w:date="2020-05-04T11:10:00Z">
                <w:rPr>
                  <w:rFonts w:cs="Arial"/>
                  <w:color w:val="202124"/>
                  <w:spacing w:val="2"/>
                  <w:szCs w:val="24"/>
                  <w:shd w:val="clear" w:color="auto" w:fill="FFFFFF"/>
                </w:rPr>
              </w:rPrChange>
            </w:rPr>
            <w:delText xml:space="preserve">during the data generation </w:delText>
          </w:r>
          <w:r w:rsidRPr="0073640E" w:rsidDel="00FE500F">
            <w:rPr>
              <w:rFonts w:cs="Arial"/>
              <w:color w:val="202124"/>
              <w:spacing w:val="2"/>
              <w:sz w:val="24"/>
              <w:szCs w:val="24"/>
              <w:shd w:val="clear" w:color="auto" w:fill="FFFFFF"/>
              <w:rPrChange w:id="165" w:author="Alexander Piper (DJPR)" w:date="2020-05-03T16:05:00Z">
                <w:rPr>
                  <w:rFonts w:cs="Arial"/>
                  <w:color w:val="202124"/>
                  <w:spacing w:val="2"/>
                  <w:szCs w:val="24"/>
                  <w:shd w:val="clear" w:color="auto" w:fill="FFFFFF"/>
                </w:rPr>
              </w:rPrChange>
            </w:rPr>
            <w:delText>p</w:delText>
          </w:r>
        </w:del>
        <w:del w:id="166" w:author="Alexander Piper (DJPR)" w:date="2020-05-03T13:54:00Z">
          <w:r w:rsidRPr="0073640E" w:rsidDel="00DB5318">
            <w:rPr>
              <w:rFonts w:cs="Arial"/>
              <w:color w:val="202124"/>
              <w:spacing w:val="2"/>
              <w:sz w:val="24"/>
              <w:szCs w:val="24"/>
              <w:shd w:val="clear" w:color="auto" w:fill="FFFFFF"/>
              <w:rPrChange w:id="167" w:author="Alexander Piper (DJPR)" w:date="2020-05-03T16:05:00Z">
                <w:rPr>
                  <w:rFonts w:cs="Arial"/>
                  <w:color w:val="202124"/>
                  <w:spacing w:val="2"/>
                  <w:szCs w:val="24"/>
                  <w:shd w:val="clear" w:color="auto" w:fill="FFFFFF"/>
                </w:rPr>
              </w:rPrChange>
            </w:rPr>
            <w:delText>rocess</w:delText>
          </w:r>
        </w:del>
        <w:del w:id="168" w:author="Alexander Piper (DJPR)" w:date="2020-04-24T14:12:00Z">
          <w:r w:rsidRPr="00D267C7" w:rsidDel="00FE500F">
            <w:rPr>
              <w:rFonts w:cs="Arial"/>
              <w:color w:val="202124"/>
              <w:spacing w:val="2"/>
              <w:sz w:val="24"/>
              <w:szCs w:val="24"/>
              <w:shd w:val="clear" w:color="auto" w:fill="FFFFFF"/>
              <w:rPrChange w:id="169" w:author="Alexander Piper (DJPR) [2]" w:date="2020-05-04T11:10:00Z">
                <w:rPr>
                  <w:rFonts w:cs="Arial"/>
                  <w:color w:val="202124"/>
                  <w:spacing w:val="2"/>
                  <w:szCs w:val="24"/>
                  <w:shd w:val="clear" w:color="auto" w:fill="FFFFFF"/>
                </w:rPr>
              </w:rPrChange>
            </w:rPr>
            <w:delText>p</w:delText>
          </w:r>
        </w:del>
        <w:del w:id="170" w:author="Alexander Piper (DJPR)" w:date="2020-05-04T17:47:00Z">
          <w:r w:rsidRPr="00D267C7" w:rsidDel="003B52D6">
            <w:rPr>
              <w:rFonts w:cs="Arial"/>
              <w:color w:val="202124"/>
              <w:spacing w:val="2"/>
              <w:sz w:val="24"/>
              <w:szCs w:val="24"/>
              <w:shd w:val="clear" w:color="auto" w:fill="FFFFFF"/>
              <w:rPrChange w:id="171" w:author="Alexander Piper (DJPR) [2]" w:date="2020-05-04T11:10:00Z">
                <w:rPr>
                  <w:rFonts w:cs="Arial"/>
                  <w:color w:val="202124"/>
                  <w:spacing w:val="2"/>
                  <w:szCs w:val="24"/>
                  <w:shd w:val="clear" w:color="auto" w:fill="FFFFFF"/>
                </w:rPr>
              </w:rPrChange>
            </w:rPr>
            <w:delText>rocess</w:delText>
          </w:r>
        </w:del>
        <w:del w:id="172" w:author="Alexander Piper (DJPR)" w:date="2020-05-03T13:54:00Z">
          <w:r w:rsidRPr="00D267C7">
            <w:rPr>
              <w:rFonts w:cs="Arial"/>
              <w:color w:val="202124"/>
              <w:spacing w:val="2"/>
              <w:sz w:val="24"/>
              <w:szCs w:val="24"/>
              <w:shd w:val="clear" w:color="auto" w:fill="FFFFFF"/>
              <w:rPrChange w:id="173" w:author="Alexander Piper (DJPR) [2]" w:date="2020-05-04T11:10:00Z">
                <w:rPr>
                  <w:rFonts w:cs="Arial"/>
                  <w:color w:val="202124"/>
                  <w:spacing w:val="2"/>
                  <w:szCs w:val="24"/>
                  <w:shd w:val="clear" w:color="auto" w:fill="FFFFFF"/>
                </w:rPr>
              </w:rPrChange>
            </w:rPr>
            <w:delText xml:space="preserve"> sy</w:delText>
          </w:r>
        </w:del>
        <w:del w:id="174" w:author="Alexander Piper (DJPR)" w:date="2020-05-03T13:52:00Z">
          <w:r w:rsidRPr="00D267C7">
            <w:rPr>
              <w:rFonts w:cs="Arial"/>
              <w:color w:val="202124"/>
              <w:spacing w:val="2"/>
              <w:sz w:val="24"/>
              <w:szCs w:val="24"/>
              <w:shd w:val="clear" w:color="auto" w:fill="FFFFFF"/>
              <w:rPrChange w:id="175" w:author="Alexander Piper (DJPR) [2]" w:date="2020-05-04T11:10:00Z">
                <w:rPr>
                  <w:rFonts w:cs="Arial"/>
                  <w:color w:val="202124"/>
                  <w:spacing w:val="2"/>
                  <w:szCs w:val="24"/>
                  <w:shd w:val="clear" w:color="auto" w:fill="FFFFFF"/>
                </w:rPr>
              </w:rPrChange>
            </w:rPr>
            <w:delText xml:space="preserve">stematically distorts the measured </w:delText>
          </w:r>
        </w:del>
        <w:del w:id="176" w:author="Alexander Piper (DJPR)" w:date="2020-04-24T14:35:00Z">
          <w:r w:rsidRPr="00D267C7" w:rsidDel="00863C17">
            <w:rPr>
              <w:rFonts w:cs="Arial"/>
              <w:color w:val="202124"/>
              <w:spacing w:val="2"/>
              <w:sz w:val="24"/>
              <w:szCs w:val="24"/>
              <w:shd w:val="clear" w:color="auto" w:fill="FFFFFF"/>
              <w:rPrChange w:id="177" w:author="Alexander Piper (DJPR) [2]" w:date="2020-05-04T11:10:00Z">
                <w:rPr>
                  <w:rFonts w:cs="Arial"/>
                  <w:color w:val="202124"/>
                  <w:spacing w:val="2"/>
                  <w:szCs w:val="24"/>
                  <w:shd w:val="clear" w:color="auto" w:fill="FFFFFF"/>
                </w:rPr>
              </w:rPrChange>
            </w:rPr>
            <w:delText>abundances</w:delText>
          </w:r>
        </w:del>
        <w:del w:id="178" w:author="Alexander Piper (DJPR)" w:date="2020-05-03T13:52:00Z">
          <w:r w:rsidRPr="00D267C7">
            <w:rPr>
              <w:rFonts w:cs="Arial"/>
              <w:color w:val="202124"/>
              <w:spacing w:val="2"/>
              <w:sz w:val="24"/>
              <w:szCs w:val="24"/>
              <w:shd w:val="clear" w:color="auto" w:fill="FFFFFF"/>
              <w:rPrChange w:id="179" w:author="Alexander Piper (DJPR) [2]" w:date="2020-05-04T11:10:00Z">
                <w:rPr>
                  <w:rFonts w:cs="Arial"/>
                  <w:color w:val="202124"/>
                  <w:spacing w:val="2"/>
                  <w:szCs w:val="24"/>
                  <w:shd w:val="clear" w:color="auto" w:fill="FFFFFF"/>
                </w:rPr>
              </w:rPrChange>
            </w:rPr>
            <w:delText xml:space="preserve"> of</w:delText>
          </w:r>
        </w:del>
        <w:del w:id="180" w:author="Alexander Piper (DJPR)" w:date="2020-05-04T17:47:00Z">
          <w:r w:rsidRPr="00D267C7" w:rsidDel="003B52D6">
            <w:rPr>
              <w:rFonts w:cs="Arial"/>
              <w:color w:val="202124"/>
              <w:spacing w:val="2"/>
              <w:sz w:val="24"/>
              <w:szCs w:val="24"/>
              <w:shd w:val="clear" w:color="auto" w:fill="FFFFFF"/>
              <w:rPrChange w:id="181" w:author="Alexander Piper (DJPR) [2]" w:date="2020-05-04T11:10:00Z">
                <w:rPr>
                  <w:rFonts w:cs="Arial"/>
                  <w:color w:val="202124"/>
                  <w:spacing w:val="2"/>
                  <w:szCs w:val="24"/>
                  <w:shd w:val="clear" w:color="auto" w:fill="FFFFFF"/>
                </w:rPr>
              </w:rPrChange>
            </w:rPr>
            <w:delText xml:space="preserve"> </w:delText>
          </w:r>
        </w:del>
        <w:del w:id="182" w:author="Alexander Piper (DJPR)" w:date="2020-05-03T13:52:00Z">
          <w:r w:rsidRPr="00D267C7">
            <w:rPr>
              <w:rFonts w:cs="Arial"/>
              <w:color w:val="202124"/>
              <w:spacing w:val="2"/>
              <w:sz w:val="24"/>
              <w:szCs w:val="24"/>
              <w:shd w:val="clear" w:color="auto" w:fill="FFFFFF"/>
              <w:rPrChange w:id="183" w:author="Alexander Piper (DJPR) [2]" w:date="2020-05-04T11:10:00Z">
                <w:rPr>
                  <w:rFonts w:cs="Arial"/>
                  <w:color w:val="202124"/>
                  <w:spacing w:val="2"/>
                  <w:szCs w:val="24"/>
                  <w:shd w:val="clear" w:color="auto" w:fill="FFFFFF"/>
                </w:rPr>
              </w:rPrChange>
            </w:rPr>
            <w:delText xml:space="preserve">species from their true </w:delText>
          </w:r>
        </w:del>
        <w:del w:id="184" w:author="Alexander Piper (DJPR)" w:date="2020-04-24T14:12:00Z">
          <w:r w:rsidRPr="0073640E" w:rsidDel="00FE500F">
            <w:rPr>
              <w:rFonts w:cs="Arial"/>
              <w:color w:val="202124"/>
              <w:spacing w:val="2"/>
              <w:sz w:val="24"/>
              <w:szCs w:val="24"/>
              <w:shd w:val="clear" w:color="auto" w:fill="FFFFFF"/>
              <w:rPrChange w:id="185" w:author="Alexander Piper (DJPR)" w:date="2020-05-03T16:05:00Z">
                <w:rPr>
                  <w:rFonts w:cs="Arial"/>
                  <w:color w:val="202124"/>
                  <w:spacing w:val="2"/>
                  <w:szCs w:val="24"/>
                  <w:shd w:val="clear" w:color="auto" w:fill="FFFFFF"/>
                </w:rPr>
              </w:rPrChange>
            </w:rPr>
            <w:delText>values</w:delText>
          </w:r>
          <w:r w:rsidRPr="00D267C7" w:rsidDel="00FE500F">
            <w:rPr>
              <w:rFonts w:cs="Arial"/>
              <w:color w:val="202124"/>
              <w:spacing w:val="2"/>
              <w:sz w:val="24"/>
              <w:szCs w:val="24"/>
              <w:shd w:val="clear" w:color="auto" w:fill="FFFFFF"/>
              <w:rPrChange w:id="186" w:author="Alexander Piper (DJPR) [2]" w:date="2020-05-04T11:10:00Z">
                <w:rPr>
                  <w:rFonts w:cs="Arial"/>
                  <w:color w:val="202124"/>
                  <w:spacing w:val="2"/>
                  <w:szCs w:val="24"/>
                  <w:shd w:val="clear" w:color="auto" w:fill="FFFFFF"/>
                </w:rPr>
              </w:rPrChange>
            </w:rPr>
            <w:delText>values</w:delText>
          </w:r>
        </w:del>
        <w:del w:id="187" w:author="Alexander Piper (DJPR)" w:date="2020-04-24T13:58:00Z">
          <w:r w:rsidRPr="00D267C7" w:rsidDel="00E76915">
            <w:rPr>
              <w:rFonts w:cs="Arial"/>
              <w:color w:val="202124"/>
              <w:spacing w:val="2"/>
              <w:sz w:val="24"/>
              <w:szCs w:val="24"/>
              <w:shd w:val="clear" w:color="auto" w:fill="FFFFFF"/>
              <w:rPrChange w:id="188" w:author="Alexander Piper (DJPR) [2]" w:date="2020-05-04T11:10:00Z">
                <w:rPr>
                  <w:rFonts w:cs="Arial"/>
                  <w:color w:val="202124"/>
                  <w:spacing w:val="2"/>
                  <w:szCs w:val="24"/>
                  <w:shd w:val="clear" w:color="auto" w:fill="FFFFFF"/>
                </w:rPr>
              </w:rPrChange>
            </w:rPr>
            <w:delText>, and currently limits the use of metabarcoding in a quantitative manner.</w:delText>
          </w:r>
        </w:del>
        <w:del w:id="189" w:author="Alexander Piper (DJPR)" w:date="2020-05-03T13:54:00Z">
          <w:r w:rsidRPr="00D267C7">
            <w:rPr>
              <w:rFonts w:cs="Arial"/>
              <w:color w:val="202124"/>
              <w:spacing w:val="2"/>
              <w:sz w:val="24"/>
              <w:szCs w:val="24"/>
              <w:shd w:val="clear" w:color="auto" w:fill="FFFFFF"/>
              <w:rPrChange w:id="190" w:author="Alexander Piper (DJPR) [2]" w:date="2020-05-04T11:10:00Z">
                <w:rPr>
                  <w:rFonts w:cs="Arial"/>
                  <w:color w:val="202124"/>
                  <w:spacing w:val="2"/>
                  <w:szCs w:val="24"/>
                  <w:shd w:val="clear" w:color="auto" w:fill="FFFFFF"/>
                </w:rPr>
              </w:rPrChange>
            </w:rPr>
            <w:delText xml:space="preserve"> </w:delText>
          </w:r>
        </w:del>
      </w:moveTo>
    </w:p>
    <w:p w14:paraId="1EFD110F" w14:textId="771EE7C3" w:rsidR="005B02D2" w:rsidRPr="00D267C7" w:rsidDel="003B52D6" w:rsidRDefault="005B02D2">
      <w:pPr>
        <w:ind w:firstLine="720"/>
        <w:rPr>
          <w:del w:id="191" w:author="Alexander Piper (DJPR)" w:date="2020-05-04T17:47:00Z"/>
          <w:moveFrom w:id="192" w:author="Alexander Piper (DJPR)" w:date="2020-04-24T13:57:00Z"/>
          <w:rFonts w:cs="Arial"/>
          <w:color w:val="202124"/>
          <w:spacing w:val="2"/>
          <w:sz w:val="24"/>
          <w:szCs w:val="24"/>
          <w:shd w:val="clear" w:color="auto" w:fill="FFFFFF"/>
          <w:rPrChange w:id="193" w:author="Alexander Piper (DJPR) [2]" w:date="2020-05-04T11:10:00Z">
            <w:rPr>
              <w:del w:id="194" w:author="Alexander Piper (DJPR)" w:date="2020-05-04T17:47:00Z"/>
              <w:moveFrom w:id="195" w:author="Alexander Piper (DJPR)" w:date="2020-04-24T13:57:00Z"/>
              <w:rFonts w:cs="Arial"/>
              <w:color w:val="202124"/>
              <w:spacing w:val="2"/>
              <w:szCs w:val="24"/>
              <w:shd w:val="clear" w:color="auto" w:fill="FFFFFF"/>
            </w:rPr>
          </w:rPrChange>
        </w:rPr>
      </w:pPr>
      <w:moveFromRangeStart w:id="196" w:author="Alexander Piper (DJPR)" w:date="2020-04-24T13:57:00Z" w:name="move38629089"/>
      <w:moveToRangeEnd w:id="157"/>
      <w:moveFrom w:id="197" w:author="Alexander Piper (DJPR)" w:date="2020-04-24T13:57:00Z">
        <w:del w:id="198" w:author="Alexander Piper (DJPR)" w:date="2020-05-04T17:47:00Z">
          <w:r w:rsidRPr="00D267C7" w:rsidDel="003B52D6">
            <w:rPr>
              <w:rFonts w:cs="Arial"/>
              <w:color w:val="202124"/>
              <w:spacing w:val="2"/>
              <w:sz w:val="24"/>
              <w:szCs w:val="24"/>
              <w:shd w:val="clear" w:color="auto" w:fill="FFFFFF"/>
              <w:rPrChange w:id="199" w:author="Alexander Piper (DJPR) [2]" w:date="2020-05-04T11:10:00Z">
                <w:rPr>
                  <w:rFonts w:cs="Arial"/>
                  <w:color w:val="202124"/>
                  <w:spacing w:val="2"/>
                  <w:szCs w:val="24"/>
                  <w:shd w:val="clear" w:color="auto" w:fill="FFFFFF"/>
                </w:rPr>
              </w:rPrChange>
            </w:rPr>
            <w:delText xml:space="preserve">biased detection of molecules from certain taxa over others during the data generation process systematically distorts the measured abundances of species from their true values, and currently limits the use of metabarcoding in a quantitative manner. </w:delText>
          </w:r>
        </w:del>
      </w:moveFrom>
    </w:p>
    <w:moveFromRangeEnd w:id="196"/>
    <w:p w14:paraId="68997026" w14:textId="165B830A" w:rsidR="005B02D2" w:rsidRPr="00D267C7" w:rsidDel="000E7DFB" w:rsidRDefault="005B02D2">
      <w:pPr>
        <w:ind w:firstLine="720"/>
        <w:rPr>
          <w:del w:id="200" w:author="Alexander Piper (DJPR)" w:date="2020-04-24T14:20:00Z"/>
          <w:sz w:val="24"/>
          <w:szCs w:val="24"/>
        </w:rPr>
      </w:pPr>
    </w:p>
    <w:p w14:paraId="627E670F" w14:textId="1C308DCF" w:rsidR="000E7DFB" w:rsidRPr="003B52D6" w:rsidRDefault="00241653" w:rsidP="003B52D6">
      <w:pPr>
        <w:ind w:firstLine="720"/>
        <w:rPr>
          <w:ins w:id="201" w:author="Alexander Piper (DJPR)" w:date="2020-04-24T15:51:00Z"/>
          <w:sz w:val="24"/>
        </w:rPr>
      </w:pPr>
      <w:r w:rsidRPr="0037308D">
        <w:rPr>
          <w:sz w:val="24"/>
          <w:szCs w:val="24"/>
        </w:rPr>
        <w:t xml:space="preserve">Generally, metabarcoding studies </w:t>
      </w:r>
      <w:r w:rsidR="00232A48" w:rsidRPr="0037308D">
        <w:rPr>
          <w:sz w:val="24"/>
          <w:szCs w:val="24"/>
        </w:rPr>
        <w:t xml:space="preserve">conducted on invertebrate samples </w:t>
      </w:r>
      <w:r w:rsidRPr="0037308D">
        <w:rPr>
          <w:sz w:val="24"/>
          <w:szCs w:val="24"/>
        </w:rPr>
        <w:t xml:space="preserve">have mostly </w:t>
      </w:r>
      <w:r w:rsidR="00BF6F09" w:rsidRPr="0037308D">
        <w:rPr>
          <w:sz w:val="24"/>
          <w:szCs w:val="24"/>
        </w:rPr>
        <w:t>us</w:t>
      </w:r>
      <w:r w:rsidR="009D591C" w:rsidRPr="0037308D">
        <w:rPr>
          <w:sz w:val="24"/>
          <w:szCs w:val="24"/>
        </w:rPr>
        <w:t>ed</w:t>
      </w:r>
      <w:r w:rsidR="00BF6F09" w:rsidRPr="0037308D">
        <w:rPr>
          <w:sz w:val="24"/>
          <w:szCs w:val="24"/>
        </w:rPr>
        <w:t xml:space="preserve"> </w:t>
      </w:r>
      <w:r w:rsidRPr="0037308D">
        <w:rPr>
          <w:sz w:val="24"/>
          <w:szCs w:val="24"/>
        </w:rPr>
        <w:t>the subunit</w:t>
      </w:r>
      <w:r w:rsidRPr="00CE6AC7">
        <w:rPr>
          <w:sz w:val="24"/>
          <w:szCs w:val="24"/>
        </w:rPr>
        <w:t xml:space="preserve"> 1 of the cytochrome oxidase gene (COI) as their target locus (e.g. </w:t>
      </w:r>
      <w:proofErr w:type="spellStart"/>
      <w:r w:rsidRPr="00CE6AC7">
        <w:rPr>
          <w:sz w:val="24"/>
          <w:szCs w:val="24"/>
        </w:rPr>
        <w:t>Andújar</w:t>
      </w:r>
      <w:proofErr w:type="spellEnd"/>
      <w:r w:rsidRPr="00CE6AC7">
        <w:rPr>
          <w:sz w:val="24"/>
          <w:szCs w:val="24"/>
        </w:rPr>
        <w:t xml:space="preserve"> et al., 2018; Elbrecht et al., 2017; Yu et al., 2012). This is mostly due to the availability of reference sequences, with COI being the most sequenced locus widely available for the highest number of </w:t>
      </w:r>
      <w:r w:rsidR="00BF6F09" w:rsidRPr="00CE6AC7">
        <w:rPr>
          <w:sz w:val="24"/>
          <w:szCs w:val="24"/>
        </w:rPr>
        <w:t xml:space="preserve">insect </w:t>
      </w:r>
      <w:r w:rsidRPr="00CE6AC7">
        <w:rPr>
          <w:sz w:val="24"/>
          <w:szCs w:val="24"/>
        </w:rPr>
        <w:t xml:space="preserve">species (Piper </w:t>
      </w:r>
      <w:r w:rsidRPr="00CE6AC7">
        <w:rPr>
          <w:i/>
          <w:sz w:val="24"/>
          <w:szCs w:val="24"/>
        </w:rPr>
        <w:t>et al.</w:t>
      </w:r>
      <w:r w:rsidRPr="00CE6AC7">
        <w:rPr>
          <w:sz w:val="24"/>
          <w:szCs w:val="24"/>
        </w:rPr>
        <w:t xml:space="preserve"> 2019).</w:t>
      </w:r>
      <w:r w:rsidR="00232A48" w:rsidRPr="00CE6AC7">
        <w:rPr>
          <w:sz w:val="24"/>
          <w:szCs w:val="24"/>
        </w:rPr>
        <w:t xml:space="preserve"> </w:t>
      </w:r>
      <w:ins w:id="202" w:author="Alexander Piper (DJPR)" w:date="2020-04-24T14:14:00Z">
        <w:r w:rsidR="00FE500F" w:rsidRPr="00CE6AC7">
          <w:rPr>
            <w:sz w:val="24"/>
            <w:szCs w:val="24"/>
          </w:rPr>
          <w:t xml:space="preserve">Primer-template mismatch is </w:t>
        </w:r>
      </w:ins>
      <w:ins w:id="203" w:author="Alexander Piper (DJPR)" w:date="2020-04-24T13:52:00Z">
        <w:r w:rsidR="005B02D2" w:rsidRPr="00CE6AC7">
          <w:rPr>
            <w:sz w:val="24"/>
            <w:szCs w:val="24"/>
            <w:rPrChange w:id="204" w:author="Alexander Piper (DJPR) [2]" w:date="2020-05-04T11:11:00Z">
              <w:rPr/>
            </w:rPrChange>
          </w:rPr>
          <w:t>particularly problematic for protein coding genes such as CO</w:t>
        </w:r>
      </w:ins>
      <w:ins w:id="205" w:author="Alexander Piper (DJPR)" w:date="2020-04-24T13:55:00Z">
        <w:r w:rsidR="00E76915" w:rsidRPr="00CE6AC7">
          <w:rPr>
            <w:sz w:val="24"/>
            <w:szCs w:val="24"/>
            <w:rPrChange w:id="206" w:author="Alexander Piper (DJPR) [2]" w:date="2020-05-04T11:11:00Z">
              <w:rPr/>
            </w:rPrChange>
          </w:rPr>
          <w:t>I</w:t>
        </w:r>
      </w:ins>
      <w:ins w:id="207" w:author="Alexander Piper (DJPR)" w:date="2020-04-24T13:52:00Z">
        <w:r w:rsidR="005B02D2" w:rsidRPr="00CE6AC7">
          <w:rPr>
            <w:sz w:val="24"/>
            <w:szCs w:val="24"/>
            <w:rPrChange w:id="208" w:author="Alexander Piper (DJPR) [2]" w:date="2020-05-04T11:11:00Z">
              <w:rPr/>
            </w:rPrChange>
          </w:rPr>
          <w:t>,</w:t>
        </w:r>
      </w:ins>
      <w:ins w:id="209" w:author="Alexander Piper (DJPR)" w:date="2020-04-24T13:55:00Z">
        <w:r w:rsidR="00E76915" w:rsidRPr="00CE6AC7">
          <w:rPr>
            <w:sz w:val="24"/>
            <w:szCs w:val="24"/>
            <w:rPrChange w:id="210" w:author="Alexander Piper (DJPR) [2]" w:date="2020-05-04T11:11:00Z">
              <w:rPr/>
            </w:rPrChange>
          </w:rPr>
          <w:t xml:space="preserve"> </w:t>
        </w:r>
      </w:ins>
      <w:ins w:id="211" w:author="Alexander Piper (DJPR)" w:date="2020-04-24T14:14:00Z">
        <w:r w:rsidR="00FE500F" w:rsidRPr="00CE6AC7">
          <w:rPr>
            <w:sz w:val="24"/>
            <w:szCs w:val="24"/>
            <w:rPrChange w:id="212" w:author="Alexander Piper (DJPR) [2]" w:date="2020-05-04T11:11:00Z">
              <w:rPr/>
            </w:rPrChange>
          </w:rPr>
          <w:t>due to</w:t>
        </w:r>
      </w:ins>
      <w:ins w:id="213" w:author="Alexander Piper (DJPR)" w:date="2020-04-24T13:55:00Z">
        <w:r w:rsidR="00E76915" w:rsidRPr="00CE6AC7">
          <w:rPr>
            <w:sz w:val="24"/>
            <w:szCs w:val="24"/>
            <w:rPrChange w:id="214" w:author="Alexander Piper (DJPR) [2]" w:date="2020-05-04T11:11:00Z">
              <w:rPr/>
            </w:rPrChange>
          </w:rPr>
          <w:t xml:space="preserve"> </w:t>
        </w:r>
      </w:ins>
      <w:ins w:id="215" w:author="Alexander Piper (DJPR)" w:date="2020-04-24T13:52:00Z">
        <w:r w:rsidR="005B02D2" w:rsidRPr="00CE6AC7">
          <w:rPr>
            <w:rFonts w:cs="Times New Roman"/>
            <w:sz w:val="24"/>
            <w:szCs w:val="24"/>
            <w:rPrChange w:id="216" w:author="Alexander Piper (DJPR) [2]" w:date="2020-05-04T11:11:00Z">
              <w:rPr>
                <w:rFonts w:cs="Times New Roman"/>
              </w:rPr>
            </w:rPrChange>
          </w:rPr>
          <w:t xml:space="preserve">natural degeneracy in the genetic code </w:t>
        </w:r>
      </w:ins>
      <w:ins w:id="217" w:author="Alexander Piper (DJPR)" w:date="2020-04-24T14:14:00Z">
        <w:r w:rsidR="00FE500F" w:rsidRPr="00CE6AC7">
          <w:rPr>
            <w:rFonts w:cs="Times New Roman"/>
            <w:sz w:val="24"/>
            <w:szCs w:val="24"/>
            <w:rPrChange w:id="218" w:author="Alexander Piper (DJPR) [2]" w:date="2020-05-04T11:11:00Z">
              <w:rPr>
                <w:rFonts w:cs="Times New Roman"/>
              </w:rPr>
            </w:rPrChange>
          </w:rPr>
          <w:t>leaving</w:t>
        </w:r>
      </w:ins>
      <w:ins w:id="219" w:author="Alexander Piper (DJPR)" w:date="2020-04-24T13:52:00Z">
        <w:r w:rsidR="005B02D2" w:rsidRPr="00CE6AC7">
          <w:rPr>
            <w:rFonts w:cs="Times New Roman"/>
            <w:sz w:val="24"/>
            <w:szCs w:val="24"/>
            <w:rPrChange w:id="220" w:author="Alexander Piper (DJPR) [2]" w:date="2020-05-04T11:11:00Z">
              <w:rPr>
                <w:rFonts w:cs="Times New Roman"/>
              </w:rPr>
            </w:rPrChange>
          </w:rPr>
          <w:t xml:space="preserve"> no strictly conserved nucleotide sites for </w:t>
        </w:r>
      </w:ins>
      <w:ins w:id="221" w:author="Alexander Piper (DJPR)" w:date="2020-04-24T14:14:00Z">
        <w:r w:rsidR="00FE500F" w:rsidRPr="00CE6AC7">
          <w:rPr>
            <w:rFonts w:cs="Times New Roman"/>
            <w:sz w:val="24"/>
            <w:szCs w:val="24"/>
            <w:rPrChange w:id="222" w:author="Alexander Piper (DJPR) [2]" w:date="2020-05-04T11:11:00Z">
              <w:rPr>
                <w:rFonts w:cs="Times New Roman"/>
              </w:rPr>
            </w:rPrChange>
          </w:rPr>
          <w:t>design</w:t>
        </w:r>
      </w:ins>
      <w:ins w:id="223" w:author="Alexander Piper (DJPR)" w:date="2020-04-24T13:52:00Z">
        <w:r w:rsidR="005B02D2" w:rsidRPr="00CE6AC7">
          <w:rPr>
            <w:rFonts w:cs="Times New Roman"/>
            <w:sz w:val="24"/>
            <w:szCs w:val="24"/>
            <w:rPrChange w:id="224" w:author="Alexander Piper (DJPR) [2]" w:date="2020-05-04T11:11:00Z">
              <w:rPr>
                <w:rFonts w:cs="Times New Roman"/>
              </w:rPr>
            </w:rPrChange>
          </w:rPr>
          <w:t xml:space="preserve"> of universal PCR primers</w:t>
        </w:r>
      </w:ins>
      <w:ins w:id="225" w:author="Alexander Piper (DJPR)" w:date="2020-04-24T14:16:00Z">
        <w:r w:rsidR="00FE500F" w:rsidRPr="00CE6AC7">
          <w:rPr>
            <w:rFonts w:cs="Times New Roman"/>
            <w:sz w:val="24"/>
            <w:szCs w:val="24"/>
            <w:rPrChange w:id="226" w:author="Alexander Piper (DJPR) [2]" w:date="2020-05-04T11:11:00Z">
              <w:rPr>
                <w:rFonts w:cs="Times New Roman"/>
              </w:rPr>
            </w:rPrChange>
          </w:rPr>
          <w:t xml:space="preserve"> (</w:t>
        </w:r>
        <w:commentRangeStart w:id="227"/>
        <w:r w:rsidR="00FE500F" w:rsidRPr="00CE6AC7">
          <w:rPr>
            <w:rFonts w:cs="Times New Roman"/>
            <w:sz w:val="24"/>
            <w:szCs w:val="24"/>
            <w:rPrChange w:id="228" w:author="Alexander Piper (DJPR) [2]" w:date="2020-05-04T11:11:00Z">
              <w:rPr>
                <w:rFonts w:cs="Times New Roman"/>
              </w:rPr>
            </w:rPrChange>
          </w:rPr>
          <w:t>refs</w:t>
        </w:r>
        <w:commentRangeEnd w:id="227"/>
        <w:r w:rsidR="00FE500F" w:rsidRPr="00CE6AC7">
          <w:rPr>
            <w:rStyle w:val="CommentReference"/>
            <w:sz w:val="24"/>
            <w:szCs w:val="24"/>
            <w:rPrChange w:id="229" w:author="Alexander Piper (DJPR) [2]" w:date="2020-05-04T11:11:00Z">
              <w:rPr>
                <w:rStyle w:val="CommentReference"/>
              </w:rPr>
            </w:rPrChange>
          </w:rPr>
          <w:commentReference w:id="227"/>
        </w:r>
        <w:r w:rsidR="00FE500F" w:rsidRPr="0073640E">
          <w:rPr>
            <w:rFonts w:cs="Times New Roman"/>
            <w:sz w:val="24"/>
            <w:szCs w:val="24"/>
            <w:rPrChange w:id="230" w:author="Alexander Piper (DJPR)" w:date="2020-05-03T16:05:00Z">
              <w:rPr>
                <w:rFonts w:cs="Times New Roman"/>
              </w:rPr>
            </w:rPrChange>
          </w:rPr>
          <w:t>)</w:t>
        </w:r>
      </w:ins>
      <w:ins w:id="231" w:author="Alexander Piper (DJPR)" w:date="2020-04-24T13:52:00Z">
        <w:r w:rsidR="005B02D2" w:rsidRPr="0073640E">
          <w:rPr>
            <w:rFonts w:cs="Times New Roman"/>
            <w:sz w:val="24"/>
            <w:szCs w:val="24"/>
            <w:rPrChange w:id="232" w:author="Alexander Piper (DJPR)" w:date="2020-05-03T16:05:00Z">
              <w:rPr>
                <w:rFonts w:cs="Times New Roman"/>
              </w:rPr>
            </w:rPrChange>
          </w:rPr>
          <w:t xml:space="preserve">. </w:t>
        </w:r>
      </w:ins>
      <w:ins w:id="233" w:author="Alexander Piper (DJPR)" w:date="2020-05-03T14:05:00Z">
        <w:r w:rsidR="005D2995" w:rsidRPr="0073640E">
          <w:rPr>
            <w:rFonts w:cs="Times New Roman"/>
            <w:sz w:val="24"/>
            <w:szCs w:val="24"/>
            <w:rPrChange w:id="234" w:author="Alexander Piper (DJPR)" w:date="2020-05-03T16:05:00Z">
              <w:rPr>
                <w:rFonts w:cs="Times New Roman"/>
              </w:rPr>
            </w:rPrChange>
          </w:rPr>
          <w:t xml:space="preserve"> </w:t>
        </w:r>
      </w:ins>
      <w:ins w:id="235" w:author="Alexander Piper (DJPR)" w:date="2020-05-03T14:04:00Z">
        <w:r w:rsidR="005D2995" w:rsidRPr="0073640E">
          <w:rPr>
            <w:rFonts w:cs="Times New Roman"/>
            <w:sz w:val="24"/>
            <w:szCs w:val="24"/>
            <w:rPrChange w:id="236" w:author="Alexander Piper (DJPR)" w:date="2020-05-03T16:05:00Z">
              <w:rPr>
                <w:rFonts w:cs="Times New Roman"/>
              </w:rPr>
            </w:rPrChange>
          </w:rPr>
          <w:t>This has led to</w:t>
        </w:r>
      </w:ins>
      <w:ins w:id="237" w:author="Alexander Piper (DJPR)" w:date="2020-05-03T16:05:00Z">
        <w:r w:rsidR="0073640E">
          <w:rPr>
            <w:rFonts w:cs="Times New Roman"/>
            <w:sz w:val="24"/>
            <w:szCs w:val="24"/>
          </w:rPr>
          <w:t xml:space="preserve"> the design and evaluation of </w:t>
        </w:r>
      </w:ins>
      <w:ins w:id="238" w:author="Alexander Piper (DJPR)" w:date="2020-05-03T14:05:00Z">
        <w:r w:rsidR="005D2995" w:rsidRPr="0073640E">
          <w:rPr>
            <w:rFonts w:cs="Times New Roman"/>
            <w:sz w:val="24"/>
            <w:szCs w:val="24"/>
            <w:rPrChange w:id="239" w:author="Alexander Piper (DJPR)" w:date="2020-05-03T16:05:00Z">
              <w:rPr>
                <w:rFonts w:cs="Times New Roman"/>
              </w:rPr>
            </w:rPrChange>
          </w:rPr>
          <w:t>highly deg</w:t>
        </w:r>
      </w:ins>
      <w:ins w:id="240" w:author="Alexander Piper (DJPR)" w:date="2020-05-03T14:06:00Z">
        <w:r w:rsidR="005D2995" w:rsidRPr="0073640E">
          <w:rPr>
            <w:rFonts w:cs="Times New Roman"/>
            <w:sz w:val="24"/>
            <w:szCs w:val="24"/>
            <w:rPrChange w:id="241" w:author="Alexander Piper (DJPR)" w:date="2020-05-03T16:05:00Z">
              <w:rPr>
                <w:rFonts w:cs="Times New Roman"/>
              </w:rPr>
            </w:rPrChange>
          </w:rPr>
          <w:t xml:space="preserve">enerate primers in order to </w:t>
        </w:r>
      </w:ins>
      <w:ins w:id="242" w:author="Alexander Piper (DJPR)" w:date="2020-05-03T14:30:00Z">
        <w:r w:rsidR="00B82259" w:rsidRPr="0073640E">
          <w:rPr>
            <w:rFonts w:cs="Times New Roman"/>
            <w:sz w:val="24"/>
            <w:szCs w:val="24"/>
            <w:rPrChange w:id="243" w:author="Alexander Piper (DJPR)" w:date="2020-05-03T16:05:00Z">
              <w:rPr>
                <w:rFonts w:cs="Times New Roman"/>
              </w:rPr>
            </w:rPrChange>
          </w:rPr>
          <w:t>mitiga</w:t>
        </w:r>
      </w:ins>
      <w:ins w:id="244" w:author="Alexander Piper (DJPR)" w:date="2020-05-03T14:31:00Z">
        <w:r w:rsidR="00B82259" w:rsidRPr="0073640E">
          <w:rPr>
            <w:rFonts w:cs="Times New Roman"/>
            <w:sz w:val="24"/>
            <w:szCs w:val="24"/>
            <w:rPrChange w:id="245" w:author="Alexander Piper (DJPR)" w:date="2020-05-03T16:05:00Z">
              <w:rPr>
                <w:rFonts w:cs="Times New Roman"/>
              </w:rPr>
            </w:rPrChange>
          </w:rPr>
          <w:t xml:space="preserve">te the effects of </w:t>
        </w:r>
      </w:ins>
      <w:ins w:id="246" w:author="Alexander Piper (DJPR)" w:date="2020-05-03T14:06:00Z">
        <w:r w:rsidR="005D2995" w:rsidRPr="0073640E">
          <w:rPr>
            <w:rFonts w:cs="Times New Roman"/>
            <w:sz w:val="24"/>
            <w:szCs w:val="24"/>
            <w:rPrChange w:id="247" w:author="Alexander Piper (DJPR)" w:date="2020-05-03T16:05:00Z">
              <w:rPr>
                <w:rFonts w:cs="Times New Roman"/>
              </w:rPr>
            </w:rPrChange>
          </w:rPr>
          <w:t>mismatch</w:t>
        </w:r>
      </w:ins>
      <w:ins w:id="248" w:author="Alexander Piper (DJPR)" w:date="2020-05-03T14:31:00Z">
        <w:r w:rsidR="00B82259" w:rsidRPr="0073640E">
          <w:rPr>
            <w:rFonts w:cs="Times New Roman"/>
            <w:sz w:val="24"/>
            <w:szCs w:val="24"/>
            <w:rPrChange w:id="249" w:author="Alexander Piper (DJPR)" w:date="2020-05-03T16:05:00Z">
              <w:rPr>
                <w:rFonts w:cs="Times New Roman"/>
              </w:rPr>
            </w:rPrChange>
          </w:rPr>
          <w:t xml:space="preserve"> on detection efficiency and </w:t>
        </w:r>
        <w:r w:rsidR="00B82259" w:rsidRPr="0073640E">
          <w:rPr>
            <w:rFonts w:cs="Times New Roman"/>
            <w:sz w:val="24"/>
            <w:szCs w:val="24"/>
            <w:rPrChange w:id="250" w:author="Alexander Piper (DJPR)" w:date="2020-05-03T16:05:00Z">
              <w:rPr>
                <w:rFonts w:cs="Times New Roman"/>
              </w:rPr>
            </w:rPrChange>
          </w:rPr>
          <w:lastRenderedPageBreak/>
          <w:t>abundance estimates</w:t>
        </w:r>
      </w:ins>
      <w:ins w:id="251" w:author="Alexander Piper (DJPR)" w:date="2020-05-03T14:48:00Z">
        <w:r w:rsidR="007F4E7D" w:rsidRPr="0073640E">
          <w:rPr>
            <w:rFonts w:cs="Times New Roman"/>
            <w:sz w:val="24"/>
            <w:szCs w:val="24"/>
            <w:rPrChange w:id="252" w:author="Alexander Piper (DJPR)" w:date="2020-05-03T16:05:00Z">
              <w:rPr>
                <w:rFonts w:cs="Times New Roman"/>
              </w:rPr>
            </w:rPrChange>
          </w:rPr>
          <w:t xml:space="preserve"> (</w:t>
        </w:r>
        <w:commentRangeStart w:id="253"/>
        <w:r w:rsidR="007F4E7D" w:rsidRPr="0073640E">
          <w:rPr>
            <w:rFonts w:cs="Times New Roman"/>
            <w:sz w:val="24"/>
            <w:szCs w:val="24"/>
            <w:rPrChange w:id="254" w:author="Alexander Piper (DJPR)" w:date="2020-05-03T16:05:00Z">
              <w:rPr>
                <w:rFonts w:cs="Times New Roman"/>
              </w:rPr>
            </w:rPrChange>
          </w:rPr>
          <w:t>ref</w:t>
        </w:r>
        <w:commentRangeEnd w:id="253"/>
        <w:r w:rsidR="007F4E7D" w:rsidRPr="0073640E">
          <w:rPr>
            <w:rStyle w:val="CommentReference"/>
            <w:sz w:val="24"/>
            <w:szCs w:val="24"/>
            <w:rPrChange w:id="255" w:author="Alexander Piper (DJPR)" w:date="2020-05-03T16:05:00Z">
              <w:rPr>
                <w:rStyle w:val="CommentReference"/>
              </w:rPr>
            </w:rPrChange>
          </w:rPr>
          <w:commentReference w:id="253"/>
        </w:r>
        <w:r w:rsidR="007F4E7D" w:rsidRPr="0073640E">
          <w:rPr>
            <w:rFonts w:cs="Times New Roman"/>
            <w:sz w:val="24"/>
            <w:szCs w:val="24"/>
            <w:rPrChange w:id="256" w:author="Alexander Piper (DJPR)" w:date="2020-05-03T16:05:00Z">
              <w:rPr>
                <w:rFonts w:cs="Times New Roman"/>
              </w:rPr>
            </w:rPrChange>
          </w:rPr>
          <w:t>)</w:t>
        </w:r>
      </w:ins>
      <w:ins w:id="257" w:author="Alexander Piper (DJPR)" w:date="2020-05-03T14:06:00Z">
        <w:r w:rsidR="005D2995" w:rsidRPr="0073640E">
          <w:rPr>
            <w:rFonts w:cs="Times New Roman"/>
            <w:sz w:val="24"/>
            <w:szCs w:val="24"/>
            <w:rPrChange w:id="258" w:author="Alexander Piper (DJPR)" w:date="2020-05-03T16:05:00Z">
              <w:rPr>
                <w:rFonts w:cs="Times New Roman"/>
              </w:rPr>
            </w:rPrChange>
          </w:rPr>
          <w:t>.</w:t>
        </w:r>
      </w:ins>
      <w:ins w:id="259" w:author="Alexander Piper (DJPR)" w:date="2020-05-03T14:04:00Z">
        <w:r w:rsidR="005D2995" w:rsidRPr="0073640E">
          <w:rPr>
            <w:rFonts w:cs="Times New Roman"/>
            <w:sz w:val="24"/>
            <w:szCs w:val="24"/>
            <w:rPrChange w:id="260" w:author="Alexander Piper (DJPR)" w:date="2020-05-03T16:05:00Z">
              <w:rPr>
                <w:rFonts w:cs="Times New Roman"/>
              </w:rPr>
            </w:rPrChange>
          </w:rPr>
          <w:t xml:space="preserve"> </w:t>
        </w:r>
      </w:ins>
      <w:ins w:id="261" w:author="Alexander Piper (DJPR)" w:date="2020-05-04T17:49:00Z">
        <w:r w:rsidR="003B52D6">
          <w:rPr>
            <w:rFonts w:cs="Times New Roman"/>
            <w:sz w:val="24"/>
            <w:szCs w:val="24"/>
          </w:rPr>
          <w:t>However,</w:t>
        </w:r>
      </w:ins>
      <w:ins w:id="262" w:author="Alexander Piper (DJPR)" w:date="2020-05-03T16:30:00Z">
        <w:r w:rsidR="003A15A2">
          <w:rPr>
            <w:rFonts w:cs="Times New Roman"/>
            <w:sz w:val="24"/>
            <w:szCs w:val="24"/>
          </w:rPr>
          <w:t xml:space="preserve"> in</w:t>
        </w:r>
      </w:ins>
      <w:ins w:id="263" w:author="Alexander Piper (DJPR)" w:date="2020-04-24T14:17:00Z">
        <w:r w:rsidR="004E20D4" w:rsidRPr="003B52D6">
          <w:rPr>
            <w:sz w:val="24"/>
          </w:rPr>
          <w:t xml:space="preserve"> addition to PCR </w:t>
        </w:r>
        <w:r w:rsidR="004E20D4" w:rsidRPr="00CE6AC7">
          <w:rPr>
            <w:rFonts w:cs="Times New Roman"/>
            <w:sz w:val="24"/>
            <w:szCs w:val="24"/>
            <w:rPrChange w:id="264" w:author="Alexander Piper (DJPR) [2]" w:date="2020-05-04T11:11:00Z">
              <w:rPr>
                <w:rFonts w:cs="Times New Roman"/>
              </w:rPr>
            </w:rPrChange>
          </w:rPr>
          <w:t>bias,</w:t>
        </w:r>
      </w:ins>
      <w:ins w:id="265" w:author="Alexander Piper (DJPR)" w:date="2020-04-24T14:30:00Z">
        <w:r w:rsidR="009361EE" w:rsidRPr="00CE6AC7">
          <w:rPr>
            <w:rFonts w:cs="Times New Roman"/>
            <w:sz w:val="24"/>
            <w:szCs w:val="24"/>
            <w:rPrChange w:id="266" w:author="Alexander Piper (DJPR) [2]" w:date="2020-05-04T11:11:00Z">
              <w:rPr>
                <w:rFonts w:cs="Times New Roman"/>
              </w:rPr>
            </w:rPrChange>
          </w:rPr>
          <w:t xml:space="preserve"> </w:t>
        </w:r>
      </w:ins>
      <w:ins w:id="267" w:author="Alexander Piper (DJPR)" w:date="2020-05-03T16:30:00Z">
        <w:r w:rsidR="003A15A2">
          <w:rPr>
            <w:rFonts w:cs="Times New Roman"/>
            <w:sz w:val="24"/>
            <w:szCs w:val="24"/>
          </w:rPr>
          <w:t>a ra</w:t>
        </w:r>
      </w:ins>
      <w:ins w:id="268" w:author="Alexander Piper (DJPR)" w:date="2020-05-03T16:31:00Z">
        <w:r w:rsidR="003A15A2">
          <w:rPr>
            <w:rFonts w:cs="Times New Roman"/>
            <w:sz w:val="24"/>
            <w:szCs w:val="24"/>
          </w:rPr>
          <w:t xml:space="preserve">nge of </w:t>
        </w:r>
      </w:ins>
      <w:ins w:id="269" w:author="Alexander Piper (DJPR)" w:date="2020-05-03T17:01:00Z">
        <w:r w:rsidR="00614A03">
          <w:rPr>
            <w:rFonts w:cs="Times New Roman"/>
            <w:sz w:val="24"/>
            <w:szCs w:val="24"/>
          </w:rPr>
          <w:t xml:space="preserve">physical </w:t>
        </w:r>
      </w:ins>
      <w:ins w:id="270" w:author="Alexander Piper (DJPR)" w:date="2020-05-04T17:53:00Z">
        <w:r w:rsidR="00202B59">
          <w:rPr>
            <w:rFonts w:cs="Times New Roman"/>
            <w:sz w:val="24"/>
            <w:szCs w:val="24"/>
          </w:rPr>
          <w:t>characteristics</w:t>
        </w:r>
      </w:ins>
      <w:ins w:id="271" w:author="Alexander Piper (DJPR)" w:date="2020-05-03T17:01:00Z">
        <w:r w:rsidR="00614A03">
          <w:rPr>
            <w:rFonts w:cs="Times New Roman"/>
            <w:sz w:val="24"/>
            <w:szCs w:val="24"/>
          </w:rPr>
          <w:t xml:space="preserve"> of the community </w:t>
        </w:r>
      </w:ins>
      <w:ins w:id="272" w:author="Alexander Piper (DJPR)" w:date="2020-04-24T16:59:00Z">
        <w:r w:rsidR="00DF34DE" w:rsidRPr="003B52D6">
          <w:rPr>
            <w:sz w:val="24"/>
          </w:rPr>
          <w:t xml:space="preserve">under study </w:t>
        </w:r>
      </w:ins>
      <w:ins w:id="273" w:author="Alexander Piper (DJPR)" w:date="2020-05-04T17:53:00Z">
        <w:r w:rsidR="00202B59">
          <w:rPr>
            <w:rFonts w:cs="Times New Roman"/>
            <w:sz w:val="24"/>
            <w:szCs w:val="24"/>
          </w:rPr>
          <w:t>also play a role, with p</w:t>
        </w:r>
      </w:ins>
      <w:ins w:id="274" w:author="Alexander Piper (DJPR)" w:date="2020-05-03T16:57:00Z">
        <w:r w:rsidR="000F5900">
          <w:rPr>
            <w:rFonts w:cs="Arial"/>
            <w:color w:val="202124"/>
            <w:spacing w:val="2"/>
            <w:sz w:val="24"/>
            <w:szCs w:val="24"/>
            <w:shd w:val="clear" w:color="auto" w:fill="FFFFFF"/>
          </w:rPr>
          <w:t xml:space="preserve">erhaps the most obvious </w:t>
        </w:r>
      </w:ins>
      <w:ins w:id="275" w:author="Alexander Piper (DJPR)" w:date="2020-05-03T17:02:00Z">
        <w:r w:rsidR="00614A03">
          <w:rPr>
            <w:rFonts w:cs="Arial"/>
            <w:color w:val="202124"/>
            <w:spacing w:val="2"/>
            <w:sz w:val="24"/>
            <w:szCs w:val="24"/>
            <w:shd w:val="clear" w:color="auto" w:fill="FFFFFF"/>
          </w:rPr>
          <w:t>of these is</w:t>
        </w:r>
      </w:ins>
      <w:ins w:id="276" w:author="Alexander Piper (DJPR)" w:date="2020-05-03T16:57:00Z">
        <w:r w:rsidR="000F5900">
          <w:rPr>
            <w:rFonts w:cs="Arial"/>
            <w:color w:val="202124"/>
            <w:spacing w:val="2"/>
            <w:sz w:val="24"/>
            <w:szCs w:val="24"/>
            <w:shd w:val="clear" w:color="auto" w:fill="FFFFFF"/>
          </w:rPr>
          <w:t xml:space="preserve"> the </w:t>
        </w:r>
        <w:r w:rsidR="000F5900" w:rsidRPr="00C17A9A">
          <w:rPr>
            <w:rFonts w:cs="Times New Roman"/>
            <w:sz w:val="24"/>
            <w:szCs w:val="24"/>
          </w:rPr>
          <w:t xml:space="preserve">large </w:t>
        </w:r>
        <w:r w:rsidR="000F5900">
          <w:rPr>
            <w:rFonts w:cs="Times New Roman"/>
            <w:sz w:val="24"/>
            <w:szCs w:val="24"/>
          </w:rPr>
          <w:t>variation</w:t>
        </w:r>
      </w:ins>
      <w:ins w:id="277" w:author="Alexander Piper (DJPR)" w:date="2020-05-04T17:48:00Z">
        <w:r w:rsidR="003B52D6">
          <w:rPr>
            <w:rFonts w:cs="Times New Roman"/>
            <w:sz w:val="24"/>
            <w:szCs w:val="24"/>
          </w:rPr>
          <w:t xml:space="preserve"> </w:t>
        </w:r>
      </w:ins>
      <w:ins w:id="278" w:author="Alexander Piper (DJPR)" w:date="2020-04-24T15:53:00Z">
        <w:r w:rsidR="00043931" w:rsidRPr="003B52D6">
          <w:rPr>
            <w:sz w:val="24"/>
          </w:rPr>
          <w:t xml:space="preserve">in specimen </w:t>
        </w:r>
      </w:ins>
      <w:ins w:id="279" w:author="Alexander Piper (DJPR)" w:date="2020-05-03T16:57:00Z">
        <w:r w:rsidR="000F5900" w:rsidRPr="00C17A9A">
          <w:rPr>
            <w:rFonts w:cs="Times New Roman"/>
            <w:sz w:val="24"/>
            <w:szCs w:val="24"/>
          </w:rPr>
          <w:t>body</w:t>
        </w:r>
      </w:ins>
      <w:ins w:id="280" w:author="Alexander Piper (DJPR)" w:date="2020-05-04T17:48:00Z">
        <w:r w:rsidR="003B52D6">
          <w:rPr>
            <w:rFonts w:cs="Times New Roman"/>
            <w:sz w:val="24"/>
            <w:szCs w:val="24"/>
          </w:rPr>
          <w:t xml:space="preserve"> </w:t>
        </w:r>
      </w:ins>
      <w:ins w:id="281" w:author="Alexander Piper (DJPR)" w:date="2020-04-24T14:36:00Z">
        <w:r w:rsidR="00863C17" w:rsidRPr="003B52D6">
          <w:rPr>
            <w:sz w:val="24"/>
          </w:rPr>
          <w:t>sizes</w:t>
        </w:r>
      </w:ins>
      <w:ins w:id="282" w:author="Alexander Piper (DJPR)" w:date="2020-04-24T15:26:00Z">
        <w:r w:rsidR="000E387D" w:rsidRPr="003B52D6">
          <w:rPr>
            <w:sz w:val="24"/>
          </w:rPr>
          <w:t xml:space="preserve"> </w:t>
        </w:r>
      </w:ins>
      <w:ins w:id="283" w:author="Alexander Piper (DJPR)" w:date="2020-05-03T16:57:00Z">
        <w:r w:rsidR="000F5900" w:rsidRPr="00C17A9A">
          <w:rPr>
            <w:rFonts w:cs="Times New Roman"/>
            <w:sz w:val="24"/>
            <w:szCs w:val="24"/>
          </w:rPr>
          <w:t>within insect community assemblages (</w:t>
        </w:r>
        <w:commentRangeStart w:id="284"/>
        <w:r w:rsidR="000F5900" w:rsidRPr="00C17A9A">
          <w:rPr>
            <w:rFonts w:cs="Times New Roman"/>
            <w:sz w:val="24"/>
            <w:szCs w:val="24"/>
          </w:rPr>
          <w:t>refs</w:t>
        </w:r>
        <w:commentRangeEnd w:id="284"/>
        <w:r w:rsidR="000F5900" w:rsidRPr="00C17A9A">
          <w:rPr>
            <w:rStyle w:val="CommentReference"/>
            <w:sz w:val="24"/>
            <w:szCs w:val="24"/>
          </w:rPr>
          <w:commentReference w:id="284"/>
        </w:r>
        <w:r w:rsidR="000F5900" w:rsidRPr="00C17A9A">
          <w:rPr>
            <w:rFonts w:cs="Times New Roman"/>
            <w:sz w:val="24"/>
            <w:szCs w:val="24"/>
          </w:rPr>
          <w:t>).</w:t>
        </w:r>
        <w:r w:rsidR="000F5900" w:rsidRPr="0073640E">
          <w:rPr>
            <w:sz w:val="24"/>
            <w:szCs w:val="24"/>
          </w:rPr>
          <w:t xml:space="preserve"> DNA extraction from complex communities for metabarcoding</w:t>
        </w:r>
        <w:r w:rsidR="000F5900">
          <w:rPr>
            <w:sz w:val="24"/>
            <w:szCs w:val="24"/>
          </w:rPr>
          <w:t xml:space="preserve"> analysis</w:t>
        </w:r>
        <w:r w:rsidR="000F5900" w:rsidRPr="0073640E">
          <w:rPr>
            <w:sz w:val="24"/>
            <w:szCs w:val="24"/>
          </w:rPr>
          <w:t xml:space="preserve"> has often involved destructive homogenisation of tissues,</w:t>
        </w:r>
        <w:r w:rsidR="000F5900" w:rsidRPr="00C17A9A">
          <w:rPr>
            <w:sz w:val="24"/>
            <w:szCs w:val="24"/>
          </w:rPr>
          <w:t xml:space="preserve"> and this means</w:t>
        </w:r>
        <w:r w:rsidR="000F5900" w:rsidRPr="0073640E">
          <w:rPr>
            <w:sz w:val="24"/>
            <w:szCs w:val="24"/>
          </w:rPr>
          <w:t xml:space="preserve"> large‐sized organisms will contribute</w:t>
        </w:r>
        <w:r w:rsidR="000F5900">
          <w:rPr>
            <w:sz w:val="24"/>
            <w:szCs w:val="24"/>
          </w:rPr>
          <w:t xml:space="preserve"> a larger quantity of</w:t>
        </w:r>
        <w:r w:rsidR="000F5900" w:rsidRPr="0073640E">
          <w:rPr>
            <w:sz w:val="24"/>
            <w:szCs w:val="24"/>
          </w:rPr>
          <w:t xml:space="preserve"> DNA </w:t>
        </w:r>
        <w:r w:rsidR="000F5900">
          <w:rPr>
            <w:sz w:val="24"/>
            <w:szCs w:val="24"/>
          </w:rPr>
          <w:t xml:space="preserve">molecules </w:t>
        </w:r>
        <w:r w:rsidR="000F5900" w:rsidRPr="0073640E">
          <w:rPr>
            <w:sz w:val="24"/>
            <w:szCs w:val="24"/>
          </w:rPr>
          <w:t>to the pool than small ones (</w:t>
        </w:r>
        <w:commentRangeStart w:id="285"/>
        <w:r w:rsidR="000F5900" w:rsidRPr="0073640E">
          <w:rPr>
            <w:sz w:val="24"/>
            <w:szCs w:val="24"/>
          </w:rPr>
          <w:t>refs</w:t>
        </w:r>
        <w:commentRangeEnd w:id="285"/>
        <w:r w:rsidR="000F5900" w:rsidRPr="00C17A9A">
          <w:rPr>
            <w:rStyle w:val="CommentReference"/>
            <w:sz w:val="24"/>
            <w:szCs w:val="24"/>
          </w:rPr>
          <w:commentReference w:id="285"/>
        </w:r>
        <w:r w:rsidR="000F5900" w:rsidRPr="0073640E">
          <w:rPr>
            <w:sz w:val="24"/>
            <w:szCs w:val="24"/>
          </w:rPr>
          <w:t xml:space="preserve">). </w:t>
        </w:r>
      </w:ins>
      <w:ins w:id="286" w:author="Alexander Piper (DJPR)" w:date="2020-05-04T17:56:00Z">
        <w:r w:rsidR="00202B59">
          <w:rPr>
            <w:rFonts w:cs="Times New Roman"/>
            <w:sz w:val="24"/>
            <w:szCs w:val="24"/>
          </w:rPr>
          <w:t>Nevertheless</w:t>
        </w:r>
        <w:r w:rsidR="00202B59">
          <w:rPr>
            <w:sz w:val="24"/>
            <w:szCs w:val="24"/>
          </w:rPr>
          <w:t xml:space="preserve">, </w:t>
        </w:r>
        <w:r w:rsidR="00202B59">
          <w:rPr>
            <w:sz w:val="24"/>
            <w:szCs w:val="24"/>
          </w:rPr>
          <w:t>w</w:t>
        </w:r>
      </w:ins>
      <w:ins w:id="287" w:author="Alexander Piper (DJPR)" w:date="2020-04-24T14:36:00Z">
        <w:r w:rsidR="00863C17" w:rsidRPr="003B52D6">
          <w:rPr>
            <w:sz w:val="24"/>
          </w:rPr>
          <w:t xml:space="preserve">hen </w:t>
        </w:r>
      </w:ins>
      <w:ins w:id="288" w:author="Alexander Piper (DJPR)" w:date="2020-04-24T16:06:00Z">
        <w:r w:rsidR="007F2F92" w:rsidRPr="003B52D6">
          <w:rPr>
            <w:sz w:val="24"/>
          </w:rPr>
          <w:t>individual specimen size is taken into account</w:t>
        </w:r>
      </w:ins>
      <w:ins w:id="289" w:author="Alexander Piper (DJPR)" w:date="2020-05-03T17:01:00Z">
        <w:r w:rsidR="00614A03">
          <w:rPr>
            <w:rFonts w:cs="Times New Roman"/>
            <w:sz w:val="24"/>
            <w:szCs w:val="24"/>
          </w:rPr>
          <w:t xml:space="preserve"> </w:t>
        </w:r>
      </w:ins>
      <w:ins w:id="290" w:author="Alexander Piper (DJPR)" w:date="2020-04-24T16:23:00Z">
        <w:r w:rsidR="00D1509D" w:rsidRPr="003B52D6">
          <w:rPr>
            <w:sz w:val="24"/>
          </w:rPr>
          <w:t>the influence of PCR mismatch</w:t>
        </w:r>
      </w:ins>
      <w:ins w:id="291" w:author="Alexander Piper (DJPR)" w:date="2020-04-24T16:26:00Z">
        <w:r w:rsidR="00D1509D" w:rsidRPr="003B52D6">
          <w:rPr>
            <w:sz w:val="24"/>
          </w:rPr>
          <w:t xml:space="preserve"> </w:t>
        </w:r>
      </w:ins>
      <w:ins w:id="292" w:author="Alexander Piper (DJPR)" w:date="2020-04-24T16:54:00Z">
        <w:r w:rsidR="007F213A" w:rsidRPr="003B52D6">
          <w:rPr>
            <w:sz w:val="24"/>
          </w:rPr>
          <w:t xml:space="preserve">generally </w:t>
        </w:r>
      </w:ins>
      <w:ins w:id="293" w:author="Alexander Piper (DJPR)" w:date="2020-04-24T16:23:00Z">
        <w:r w:rsidR="00D1509D" w:rsidRPr="003B52D6">
          <w:rPr>
            <w:sz w:val="24"/>
          </w:rPr>
          <w:t>outweigh</w:t>
        </w:r>
      </w:ins>
      <w:ins w:id="294" w:author="Alexander Piper (DJPR)" w:date="2020-04-24T16:54:00Z">
        <w:r w:rsidR="007F213A" w:rsidRPr="003B52D6">
          <w:rPr>
            <w:sz w:val="24"/>
          </w:rPr>
          <w:t>s</w:t>
        </w:r>
      </w:ins>
      <w:ins w:id="295" w:author="Alexander Piper (DJPR)" w:date="2020-04-24T16:23:00Z">
        <w:r w:rsidR="00D1509D" w:rsidRPr="003B52D6">
          <w:rPr>
            <w:sz w:val="24"/>
          </w:rPr>
          <w:t xml:space="preserve"> DNA extraction </w:t>
        </w:r>
      </w:ins>
      <w:ins w:id="296" w:author="Alexander Piper (DJPR)" w:date="2020-04-24T16:27:00Z">
        <w:r w:rsidR="00D1509D" w:rsidRPr="003B52D6">
          <w:rPr>
            <w:sz w:val="24"/>
          </w:rPr>
          <w:t>bias for</w:t>
        </w:r>
      </w:ins>
      <w:ins w:id="297" w:author="Alexander Piper (DJPR)" w:date="2020-04-24T16:26:00Z">
        <w:r w:rsidR="00D1509D" w:rsidRPr="003B52D6">
          <w:rPr>
            <w:sz w:val="24"/>
          </w:rPr>
          <w:t xml:space="preserve"> macr</w:t>
        </w:r>
      </w:ins>
      <w:ins w:id="298" w:author="Alexander Piper (DJPR)" w:date="2020-04-24T16:27:00Z">
        <w:r w:rsidR="00D1509D" w:rsidRPr="003B52D6">
          <w:rPr>
            <w:sz w:val="24"/>
          </w:rPr>
          <w:t>oinvertebrates</w:t>
        </w:r>
      </w:ins>
      <w:ins w:id="299" w:author="Alexander Piper (DJPR)" w:date="2020-04-24T16:03:00Z">
        <w:r w:rsidR="007F2F92" w:rsidRPr="003B52D6">
          <w:rPr>
            <w:sz w:val="24"/>
          </w:rPr>
          <w:t xml:space="preserve"> </w:t>
        </w:r>
      </w:ins>
      <w:ins w:id="300" w:author="Alexander Piper (DJPR)" w:date="2020-04-24T14:36:00Z">
        <w:r w:rsidR="00863C17" w:rsidRPr="003B52D6">
          <w:rPr>
            <w:sz w:val="24"/>
          </w:rPr>
          <w:t>(</w:t>
        </w:r>
        <w:commentRangeStart w:id="301"/>
        <w:r w:rsidR="00863C17" w:rsidRPr="003B52D6">
          <w:rPr>
            <w:sz w:val="24"/>
          </w:rPr>
          <w:t>refs</w:t>
        </w:r>
      </w:ins>
      <w:commentRangeEnd w:id="301"/>
      <w:ins w:id="302" w:author="Alexander Piper (DJPR)" w:date="2020-04-24T15:51:00Z">
        <w:r w:rsidR="00043931" w:rsidRPr="003B52D6">
          <w:rPr>
            <w:rStyle w:val="CommentReference"/>
            <w:sz w:val="24"/>
          </w:rPr>
          <w:commentReference w:id="301"/>
        </w:r>
      </w:ins>
      <w:ins w:id="303" w:author="Alexander Piper (DJPR)" w:date="2020-05-03T16:36:00Z">
        <w:r w:rsidR="005012A6" w:rsidRPr="00C17A9A">
          <w:rPr>
            <w:rFonts w:cs="Times New Roman"/>
            <w:sz w:val="24"/>
            <w:szCs w:val="24"/>
          </w:rPr>
          <w:t>),</w:t>
        </w:r>
      </w:ins>
      <w:ins w:id="304" w:author="Alexander Piper (DJPR)" w:date="2020-05-03T17:00:00Z">
        <w:r w:rsidR="00614A03">
          <w:rPr>
            <w:rFonts w:cs="Times New Roman"/>
            <w:sz w:val="24"/>
            <w:szCs w:val="24"/>
          </w:rPr>
          <w:t xml:space="preserve"> at least for destructive </w:t>
        </w:r>
      </w:ins>
      <w:ins w:id="305" w:author="Alexander Piper (DJPR)" w:date="2020-05-03T17:02:00Z">
        <w:r w:rsidR="00614A03">
          <w:rPr>
            <w:rFonts w:cs="Times New Roman"/>
            <w:sz w:val="24"/>
            <w:szCs w:val="24"/>
          </w:rPr>
          <w:t>homogenisation-based</w:t>
        </w:r>
      </w:ins>
      <w:ins w:id="306" w:author="Alexander Piper (DJPR)" w:date="2020-05-03T17:00:00Z">
        <w:r w:rsidR="00614A03">
          <w:rPr>
            <w:rFonts w:cs="Times New Roman"/>
            <w:sz w:val="24"/>
            <w:szCs w:val="24"/>
          </w:rPr>
          <w:t xml:space="preserve"> DNA extraction</w:t>
        </w:r>
      </w:ins>
      <w:ins w:id="307" w:author="Alexander Piper (DJPR)" w:date="2020-05-04T17:48:00Z">
        <w:r w:rsidR="003B52D6">
          <w:rPr>
            <w:rFonts w:cs="Times New Roman"/>
            <w:sz w:val="24"/>
            <w:szCs w:val="24"/>
          </w:rPr>
          <w:t>.</w:t>
        </w:r>
      </w:ins>
    </w:p>
    <w:p w14:paraId="507F9955" w14:textId="7A82EE90" w:rsidR="00116F18" w:rsidDel="009D0EAC" w:rsidRDefault="00614A03" w:rsidP="000E7DFB">
      <w:pPr>
        <w:ind w:firstLine="720"/>
        <w:rPr>
          <w:del w:id="308" w:author="Alexander Piper (DJPR)" w:date="2020-04-24T14:21:00Z"/>
          <w:sz w:val="24"/>
          <w:szCs w:val="24"/>
        </w:rPr>
      </w:pPr>
      <w:ins w:id="309" w:author="Alexander Piper (DJPR)" w:date="2020-05-03T17:01:00Z">
        <w:r>
          <w:rPr>
            <w:sz w:val="24"/>
            <w:szCs w:val="24"/>
          </w:rPr>
          <w:t>Recently,</w:t>
        </w:r>
      </w:ins>
      <w:ins w:id="310" w:author="Alexander Piper (DJPR)" w:date="2020-05-04T17:48:00Z">
        <w:r w:rsidR="003B52D6">
          <w:rPr>
            <w:sz w:val="24"/>
            <w:szCs w:val="24"/>
          </w:rPr>
          <w:t xml:space="preserve"> </w:t>
        </w:r>
      </w:ins>
      <w:ins w:id="311" w:author="Alexander Piper (DJPR)" w:date="2020-04-24T14:03:00Z">
        <w:r w:rsidR="00E76915" w:rsidRPr="00CE6AC7">
          <w:rPr>
            <w:sz w:val="24"/>
            <w:szCs w:val="24"/>
          </w:rPr>
          <w:t xml:space="preserve">non-destructive </w:t>
        </w:r>
      </w:ins>
      <w:ins w:id="312" w:author="Alexander Piper (DJPR)" w:date="2020-04-24T15:59:00Z">
        <w:r w:rsidR="007F2F92" w:rsidRPr="00CE6AC7">
          <w:rPr>
            <w:sz w:val="24"/>
            <w:szCs w:val="24"/>
          </w:rPr>
          <w:t xml:space="preserve">DNA extraction </w:t>
        </w:r>
      </w:ins>
      <w:ins w:id="313" w:author="Alexander Piper (DJPR)" w:date="2020-04-24T14:03:00Z">
        <w:r w:rsidR="00E76915" w:rsidRPr="00CE6AC7">
          <w:rPr>
            <w:sz w:val="24"/>
            <w:szCs w:val="24"/>
          </w:rPr>
          <w:t>has emerged</w:t>
        </w:r>
      </w:ins>
      <w:ins w:id="314" w:author="Alexander Piper (DJPR)" w:date="2020-04-24T15:59:00Z">
        <w:r w:rsidR="007F2F92" w:rsidRPr="00CE6AC7">
          <w:rPr>
            <w:sz w:val="24"/>
            <w:szCs w:val="24"/>
          </w:rPr>
          <w:t xml:space="preserve"> as an alternative that allows </w:t>
        </w:r>
      </w:ins>
      <w:ins w:id="315" w:author="Alexander Piper (DJPR)" w:date="2020-04-24T14:04:00Z">
        <w:r w:rsidR="00E76915" w:rsidRPr="00CE6AC7">
          <w:rPr>
            <w:rFonts w:cstheme="minorHAnsi"/>
            <w:sz w:val="24"/>
            <w:szCs w:val="24"/>
          </w:rPr>
          <w:t xml:space="preserve">voucher specimens </w:t>
        </w:r>
      </w:ins>
      <w:ins w:id="316" w:author="Alexander Piper (DJPR)" w:date="2020-04-24T16:00:00Z">
        <w:r w:rsidR="007F2F92" w:rsidRPr="00CE6AC7">
          <w:rPr>
            <w:rFonts w:cstheme="minorHAnsi"/>
            <w:sz w:val="24"/>
            <w:szCs w:val="24"/>
          </w:rPr>
          <w:t xml:space="preserve">to be retained following sequencing for morphological </w:t>
        </w:r>
      </w:ins>
      <w:ins w:id="317" w:author="Alexander Piper (DJPR)" w:date="2020-04-24T14:05:00Z">
        <w:r w:rsidR="00E76915" w:rsidRPr="00CE6AC7">
          <w:rPr>
            <w:rFonts w:cstheme="minorHAnsi"/>
            <w:sz w:val="24"/>
            <w:szCs w:val="24"/>
          </w:rPr>
          <w:t>confirmation</w:t>
        </w:r>
      </w:ins>
      <w:ins w:id="318" w:author="Alexander Piper (DJPR)" w:date="2020-04-24T16:00:00Z">
        <w:r w:rsidR="007F2F92" w:rsidRPr="00CE6AC7">
          <w:rPr>
            <w:rFonts w:cstheme="minorHAnsi"/>
            <w:sz w:val="24"/>
            <w:szCs w:val="24"/>
          </w:rPr>
          <w:t xml:space="preserve"> (</w:t>
        </w:r>
        <w:commentRangeStart w:id="319"/>
        <w:r w:rsidR="007F2F92" w:rsidRPr="00CE6AC7">
          <w:rPr>
            <w:rFonts w:cstheme="minorHAnsi"/>
            <w:sz w:val="24"/>
            <w:szCs w:val="24"/>
          </w:rPr>
          <w:t>refs</w:t>
        </w:r>
      </w:ins>
      <w:commentRangeEnd w:id="319"/>
      <w:ins w:id="320" w:author="Alexander Piper (DJPR)" w:date="2020-04-24T16:50:00Z">
        <w:r w:rsidR="007F213A" w:rsidRPr="00CE6AC7">
          <w:rPr>
            <w:rStyle w:val="CommentReference"/>
            <w:sz w:val="24"/>
            <w:szCs w:val="24"/>
            <w:rPrChange w:id="321" w:author="Alexander Piper (DJPR) [2]" w:date="2020-05-04T11:11:00Z">
              <w:rPr>
                <w:rStyle w:val="CommentReference"/>
              </w:rPr>
            </w:rPrChange>
          </w:rPr>
          <w:commentReference w:id="319"/>
        </w:r>
      </w:ins>
      <w:ins w:id="322" w:author="Alexander Piper (DJPR)" w:date="2020-04-24T16:00:00Z">
        <w:r w:rsidR="007F2F92" w:rsidRPr="00CE6AC7">
          <w:rPr>
            <w:rFonts w:cstheme="minorHAnsi"/>
            <w:sz w:val="24"/>
            <w:szCs w:val="24"/>
          </w:rPr>
          <w:t>)</w:t>
        </w:r>
      </w:ins>
      <w:ins w:id="323" w:author="Alexander Piper (DJPR)" w:date="2020-04-24T14:04:00Z">
        <w:r w:rsidR="00E76915" w:rsidRPr="00CE6AC7">
          <w:rPr>
            <w:rFonts w:cstheme="minorHAnsi"/>
            <w:sz w:val="24"/>
            <w:szCs w:val="24"/>
          </w:rPr>
          <w:t xml:space="preserve">. This is of </w:t>
        </w:r>
      </w:ins>
      <w:ins w:id="324" w:author="Alexander Piper (DJPR)" w:date="2020-04-24T16:02:00Z">
        <w:r w:rsidR="007F2F92" w:rsidRPr="00CE6AC7">
          <w:rPr>
            <w:rFonts w:cstheme="minorHAnsi"/>
            <w:sz w:val="24"/>
            <w:szCs w:val="24"/>
          </w:rPr>
          <w:t>particular</w:t>
        </w:r>
      </w:ins>
      <w:ins w:id="325" w:author="Alexander Piper (DJPR)" w:date="2020-04-24T14:04:00Z">
        <w:r w:rsidR="00E76915">
          <w:rPr>
            <w:rFonts w:cstheme="minorHAnsi"/>
            <w:sz w:val="24"/>
            <w:szCs w:val="24"/>
          </w:rPr>
          <w:t xml:space="preserve"> importance in the context of</w:t>
        </w:r>
      </w:ins>
      <w:ins w:id="326" w:author="Alexander Piper (DJPR)" w:date="2020-04-24T14:05:00Z">
        <w:r w:rsidR="00E76915">
          <w:rPr>
            <w:rFonts w:cstheme="minorHAnsi"/>
            <w:sz w:val="24"/>
            <w:szCs w:val="24"/>
          </w:rPr>
          <w:t xml:space="preserve"> </w:t>
        </w:r>
      </w:ins>
      <w:ins w:id="327" w:author="Alexander Piper (DJPR)" w:date="2020-04-24T14:04:00Z">
        <w:r w:rsidR="00E76915">
          <w:rPr>
            <w:rFonts w:cstheme="minorHAnsi"/>
            <w:sz w:val="24"/>
            <w:szCs w:val="24"/>
          </w:rPr>
          <w:t>biosecurity and diagnostic</w:t>
        </w:r>
      </w:ins>
      <w:ins w:id="328" w:author="Alexander Piper (DJPR)" w:date="2020-04-24T16:02:00Z">
        <w:r w:rsidR="007F2F92">
          <w:rPr>
            <w:rFonts w:cstheme="minorHAnsi"/>
            <w:sz w:val="24"/>
            <w:szCs w:val="24"/>
          </w:rPr>
          <w:t xml:space="preserve"> metabarcoding</w:t>
        </w:r>
      </w:ins>
      <w:ins w:id="329" w:author="Alexander Piper (DJPR)" w:date="2020-04-24T14:04:00Z">
        <w:r w:rsidR="00E76915">
          <w:rPr>
            <w:rFonts w:cstheme="minorHAnsi"/>
            <w:sz w:val="24"/>
            <w:szCs w:val="24"/>
          </w:rPr>
          <w:t>, allowing DNA sequences to</w:t>
        </w:r>
      </w:ins>
      <w:ins w:id="330" w:author="Alexander Piper (DJPR)" w:date="2020-04-24T16:51:00Z">
        <w:r w:rsidR="007F213A">
          <w:rPr>
            <w:rFonts w:cstheme="minorHAnsi"/>
            <w:sz w:val="24"/>
            <w:szCs w:val="24"/>
          </w:rPr>
          <w:t xml:space="preserve"> be linked to</w:t>
        </w:r>
      </w:ins>
      <w:ins w:id="331" w:author="Alexander Piper (DJPR)" w:date="2020-04-24T14:04:00Z">
        <w:r w:rsidR="00E76915">
          <w:rPr>
            <w:rFonts w:cstheme="minorHAnsi"/>
            <w:sz w:val="24"/>
            <w:szCs w:val="24"/>
          </w:rPr>
          <w:t xml:space="preserve"> an insect sample that can be used for morphological comparisons and can be preserved in entomological collection</w:t>
        </w:r>
      </w:ins>
      <w:ins w:id="332" w:author="Alexander Piper (DJPR)" w:date="2020-05-04T17:49:00Z">
        <w:r w:rsidR="003B52D6">
          <w:rPr>
            <w:rFonts w:cstheme="minorHAnsi"/>
            <w:sz w:val="24"/>
            <w:szCs w:val="24"/>
          </w:rPr>
          <w:t>s</w:t>
        </w:r>
      </w:ins>
      <w:ins w:id="333" w:author="Alexander Piper (DJPR)" w:date="2020-04-24T14:04:00Z">
        <w:r w:rsidR="00E76915">
          <w:rPr>
            <w:rFonts w:cstheme="minorHAnsi"/>
            <w:sz w:val="24"/>
            <w:szCs w:val="24"/>
          </w:rPr>
          <w:t xml:space="preserve"> for future records</w:t>
        </w:r>
      </w:ins>
      <w:ins w:id="334" w:author="Alexander Piper (DJPR)" w:date="2020-04-24T14:05:00Z">
        <w:r w:rsidR="00E76915">
          <w:rPr>
            <w:rFonts w:cstheme="minorHAnsi"/>
            <w:sz w:val="24"/>
            <w:szCs w:val="24"/>
          </w:rPr>
          <w:t>.</w:t>
        </w:r>
      </w:ins>
      <w:ins w:id="335" w:author="Alexander Piper (DJPR)" w:date="2020-04-24T17:15:00Z">
        <w:r w:rsidR="009D0EAC" w:rsidRPr="009D0EAC">
          <w:rPr>
            <w:sz w:val="24"/>
            <w:szCs w:val="24"/>
          </w:rPr>
          <w:t xml:space="preserve"> </w:t>
        </w:r>
        <w:r w:rsidR="009D0EAC">
          <w:rPr>
            <w:sz w:val="24"/>
            <w:szCs w:val="24"/>
          </w:rPr>
          <w:t>While It is well established for homogenised samples</w:t>
        </w:r>
      </w:ins>
      <w:ins w:id="336" w:author="Alexander Piper (DJPR)" w:date="2020-04-24T17:16:00Z">
        <w:r w:rsidR="009D0EAC">
          <w:rPr>
            <w:sz w:val="24"/>
            <w:szCs w:val="24"/>
          </w:rPr>
          <w:t xml:space="preserve"> that</w:t>
        </w:r>
      </w:ins>
      <w:ins w:id="337" w:author="Alexander Piper (DJPR)" w:date="2020-04-24T17:15:00Z">
        <w:r w:rsidR="009D0EAC">
          <w:rPr>
            <w:sz w:val="24"/>
            <w:szCs w:val="24"/>
          </w:rPr>
          <w:t xml:space="preserve"> large sized organisms will contribute more than small</w:t>
        </w:r>
      </w:ins>
      <w:ins w:id="338" w:author="Alexander Piper (DJPR)" w:date="2020-04-24T17:16:00Z">
        <w:r w:rsidR="009D0EAC" w:rsidRPr="009D0EAC">
          <w:rPr>
            <w:sz w:val="24"/>
            <w:szCs w:val="24"/>
          </w:rPr>
          <w:t xml:space="preserve"> </w:t>
        </w:r>
        <w:r w:rsidR="009D0EAC">
          <w:rPr>
            <w:sz w:val="24"/>
            <w:szCs w:val="24"/>
          </w:rPr>
          <w:t xml:space="preserve">this may differ for non-destructive metabarcoding, where </w:t>
        </w:r>
        <w:r w:rsidR="009D0EAC" w:rsidRPr="0073640E">
          <w:rPr>
            <w:sz w:val="24"/>
            <w:rPrChange w:id="339" w:author="Alexander Piper (DJPR)" w:date="2020-05-04T17:44:00Z">
              <w:rPr/>
            </w:rPrChange>
          </w:rPr>
          <w:t>contribution of DNA may instead depend on surface/volume ratio (</w:t>
        </w:r>
        <w:commentRangeStart w:id="340"/>
        <w:r w:rsidR="009D0EAC" w:rsidRPr="0073640E">
          <w:rPr>
            <w:sz w:val="24"/>
            <w:rPrChange w:id="341" w:author="Alexander Piper (DJPR)" w:date="2020-05-04T17:44:00Z">
              <w:rPr/>
            </w:rPrChange>
          </w:rPr>
          <w:t>ref</w:t>
        </w:r>
        <w:commentRangeEnd w:id="340"/>
        <w:r w:rsidR="009D0EAC" w:rsidRPr="0073640E">
          <w:rPr>
            <w:rStyle w:val="CommentReference"/>
            <w:sz w:val="24"/>
            <w:rPrChange w:id="342" w:author="Alexander Piper (DJPR)" w:date="2020-05-04T17:44:00Z">
              <w:rPr>
                <w:rStyle w:val="CommentReference"/>
              </w:rPr>
            </w:rPrChange>
          </w:rPr>
          <w:commentReference w:id="340"/>
        </w:r>
        <w:r w:rsidR="009D0EAC" w:rsidRPr="0073640E">
          <w:rPr>
            <w:sz w:val="24"/>
            <w:rPrChange w:id="343" w:author="Alexander Piper (DJPR)" w:date="2020-05-04T17:44:00Z">
              <w:rPr/>
            </w:rPrChange>
          </w:rPr>
          <w:t>). Furthermore,</w:t>
        </w:r>
      </w:ins>
      <w:ins w:id="344" w:author="Alexander Piper (DJPR)" w:date="2020-04-24T17:15:00Z">
        <w:r w:rsidR="009D0EAC">
          <w:rPr>
            <w:sz w:val="24"/>
            <w:szCs w:val="24"/>
          </w:rPr>
          <w:t xml:space="preserve"> </w:t>
        </w:r>
      </w:ins>
      <w:del w:id="345" w:author="Alexander Piper (DJPR)" w:date="2020-04-24T13:54:00Z">
        <w:r w:rsidR="00CA7C04" w:rsidRPr="00CA7C04" w:rsidDel="005B02D2">
          <w:rPr>
            <w:sz w:val="24"/>
            <w:szCs w:val="24"/>
          </w:rPr>
          <w:delText xml:space="preserve"> </w:delText>
        </w:r>
        <w:r w:rsidR="007E0F2B" w:rsidDel="005B02D2">
          <w:rPr>
            <w:sz w:val="24"/>
            <w:szCs w:val="24"/>
          </w:rPr>
          <w:delText>In general, h</w:delText>
        </w:r>
        <w:r w:rsidR="00A066F6" w:rsidDel="005B02D2">
          <w:rPr>
            <w:sz w:val="24"/>
            <w:szCs w:val="24"/>
          </w:rPr>
          <w:delText>owever,</w:delText>
        </w:r>
        <w:r w:rsidR="007E0F2B" w:rsidDel="005B02D2">
          <w:rPr>
            <w:sz w:val="24"/>
            <w:szCs w:val="24"/>
          </w:rPr>
          <w:delText xml:space="preserve"> metabarcoding is applied as a semi-quantitative analysis, due to </w:delText>
        </w:r>
        <w:r w:rsidR="00A066F6" w:rsidDel="005B02D2">
          <w:rPr>
            <w:sz w:val="24"/>
            <w:szCs w:val="24"/>
          </w:rPr>
          <w:delText xml:space="preserve"> the number of reads produced </w:delText>
        </w:r>
        <w:r w:rsidR="007E0F2B" w:rsidDel="005B02D2">
          <w:rPr>
            <w:sz w:val="24"/>
            <w:szCs w:val="24"/>
          </w:rPr>
          <w:delText xml:space="preserve">not being proportional to the </w:delText>
        </w:r>
        <w:r w:rsidR="00A066F6" w:rsidDel="005B02D2">
          <w:rPr>
            <w:sz w:val="24"/>
            <w:szCs w:val="24"/>
          </w:rPr>
          <w:delText>number of individual insects analysed</w:delText>
        </w:r>
        <w:r w:rsidR="007E0F2B" w:rsidDel="005B02D2">
          <w:rPr>
            <w:sz w:val="24"/>
            <w:szCs w:val="24"/>
          </w:rPr>
          <w:delText>, partially due to the compositional nature of the datasets</w:delText>
        </w:r>
        <w:r w:rsidR="00C26519" w:rsidDel="005B02D2">
          <w:rPr>
            <w:sz w:val="24"/>
            <w:szCs w:val="24"/>
          </w:rPr>
          <w:delText xml:space="preserve"> (</w:delText>
        </w:r>
        <w:r w:rsidR="007E0F2B" w:rsidDel="005B02D2">
          <w:rPr>
            <w:sz w:val="24"/>
            <w:szCs w:val="24"/>
          </w:rPr>
          <w:delText>Gloor et al. 2017</w:delText>
        </w:r>
        <w:r w:rsidR="00C26519" w:rsidDel="005B02D2">
          <w:rPr>
            <w:sz w:val="24"/>
            <w:szCs w:val="24"/>
          </w:rPr>
          <w:delText>)</w:delText>
        </w:r>
        <w:r w:rsidR="00A066F6" w:rsidDel="005B02D2">
          <w:rPr>
            <w:sz w:val="24"/>
            <w:szCs w:val="24"/>
          </w:rPr>
          <w:delText>.</w:delText>
        </w:r>
      </w:del>
      <w:ins w:id="346" w:author="Alexander Piper (DJPR)" w:date="2020-04-24T14:20:00Z">
        <w:r w:rsidR="000E7DFB">
          <w:rPr>
            <w:sz w:val="24"/>
            <w:szCs w:val="24"/>
          </w:rPr>
          <w:t xml:space="preserve"> </w:t>
        </w:r>
      </w:ins>
      <w:ins w:id="347" w:author="Alexander Piper (DJPR)" w:date="2020-04-24T14:33:00Z">
        <w:r w:rsidR="009361EE">
          <w:rPr>
            <w:sz w:val="24"/>
            <w:szCs w:val="24"/>
          </w:rPr>
          <w:t xml:space="preserve">additional aspects </w:t>
        </w:r>
      </w:ins>
      <w:ins w:id="348" w:author="Alexander Piper (DJPR)" w:date="2020-04-24T14:45:00Z">
        <w:r w:rsidR="00B86A90">
          <w:rPr>
            <w:sz w:val="24"/>
            <w:szCs w:val="24"/>
          </w:rPr>
          <w:t xml:space="preserve">related to </w:t>
        </w:r>
      </w:ins>
      <w:ins w:id="349" w:author="Alexander Piper (DJPR)" w:date="2020-04-24T16:51:00Z">
        <w:r w:rsidR="007F213A">
          <w:rPr>
            <w:sz w:val="24"/>
            <w:szCs w:val="24"/>
          </w:rPr>
          <w:t>permeability</w:t>
        </w:r>
      </w:ins>
      <w:ins w:id="350" w:author="Alexander Piper (DJPR)" w:date="2020-04-24T14:45:00Z">
        <w:r w:rsidR="00B86A90">
          <w:rPr>
            <w:sz w:val="24"/>
            <w:szCs w:val="24"/>
          </w:rPr>
          <w:t xml:space="preserve"> of exoskeletons could  alter</w:t>
        </w:r>
      </w:ins>
      <w:ins w:id="351" w:author="Alexander Piper (DJPR)" w:date="2020-04-24T14:46:00Z">
        <w:r w:rsidR="00B86A90">
          <w:rPr>
            <w:sz w:val="24"/>
            <w:szCs w:val="24"/>
          </w:rPr>
          <w:t xml:space="preserve"> detection e</w:t>
        </w:r>
      </w:ins>
      <w:ins w:id="352" w:author="Alexander Piper (DJPR)" w:date="2020-04-24T14:38:00Z">
        <w:r w:rsidR="00D200A1">
          <w:rPr>
            <w:sz w:val="24"/>
            <w:szCs w:val="24"/>
          </w:rPr>
          <w:t>fficiencies</w:t>
        </w:r>
      </w:ins>
      <w:ins w:id="353" w:author="Alexander Piper (DJPR)" w:date="2020-04-24T14:33:00Z">
        <w:r w:rsidR="009361EE">
          <w:rPr>
            <w:sz w:val="24"/>
            <w:szCs w:val="24"/>
          </w:rPr>
          <w:t xml:space="preserve"> such as </w:t>
        </w:r>
      </w:ins>
      <w:ins w:id="354" w:author="Alexander Piper (DJPR)" w:date="2020-04-24T14:40:00Z">
        <w:r w:rsidR="00B86A90">
          <w:rPr>
            <w:sz w:val="24"/>
            <w:szCs w:val="24"/>
          </w:rPr>
          <w:t>level of sclerotization</w:t>
        </w:r>
      </w:ins>
      <w:ins w:id="355" w:author="Alexander Piper (DJPR)" w:date="2020-04-24T14:33:00Z">
        <w:r w:rsidR="009361EE">
          <w:rPr>
            <w:sz w:val="24"/>
            <w:szCs w:val="24"/>
          </w:rPr>
          <w:t xml:space="preserve"> of exoskeletons</w:t>
        </w:r>
      </w:ins>
      <w:ins w:id="356" w:author="Alexander Piper (DJPR)" w:date="2020-04-24T14:42:00Z">
        <w:r w:rsidR="00B86A90">
          <w:rPr>
            <w:sz w:val="24"/>
            <w:szCs w:val="24"/>
          </w:rPr>
          <w:t xml:space="preserve"> (</w:t>
        </w:r>
        <w:commentRangeStart w:id="357"/>
        <w:r w:rsidR="00B86A90">
          <w:rPr>
            <w:sz w:val="24"/>
            <w:szCs w:val="24"/>
          </w:rPr>
          <w:t>ref</w:t>
        </w:r>
      </w:ins>
      <w:commentRangeEnd w:id="357"/>
      <w:ins w:id="358" w:author="Alexander Piper (DJPR)" w:date="2020-04-24T14:43:00Z">
        <w:r w:rsidR="00B86A90" w:rsidRPr="0073640E">
          <w:rPr>
            <w:rStyle w:val="CommentReference"/>
            <w:sz w:val="24"/>
            <w:rPrChange w:id="359" w:author="Alexander Piper (DJPR)" w:date="2020-05-04T17:44:00Z">
              <w:rPr>
                <w:rStyle w:val="CommentReference"/>
              </w:rPr>
            </w:rPrChange>
          </w:rPr>
          <w:commentReference w:id="357"/>
        </w:r>
      </w:ins>
      <w:ins w:id="360" w:author="Alexander Piper (DJPR)" w:date="2020-04-24T14:42:00Z">
        <w:r w:rsidR="00B86A90">
          <w:rPr>
            <w:sz w:val="24"/>
            <w:szCs w:val="24"/>
          </w:rPr>
          <w:t>)</w:t>
        </w:r>
      </w:ins>
      <w:ins w:id="361" w:author="Alexander Piper (DJPR)" w:date="2020-04-24T14:33:00Z">
        <w:r w:rsidR="009361EE">
          <w:rPr>
            <w:sz w:val="24"/>
            <w:szCs w:val="24"/>
          </w:rPr>
          <w:t xml:space="preserve">. </w:t>
        </w:r>
      </w:ins>
      <w:bookmarkStart w:id="362" w:name="_GoBack"/>
      <w:bookmarkEnd w:id="362"/>
      <w:ins w:id="363" w:author="Alexander Piper (DJPR)" w:date="2020-04-24T17:16:00Z">
        <w:r w:rsidR="009D0EAC">
          <w:rPr>
            <w:sz w:val="24"/>
            <w:szCs w:val="24"/>
          </w:rPr>
          <w:t>Moreover</w:t>
        </w:r>
      </w:ins>
      <w:ins w:id="364" w:author="Alexander Piper (DJPR)" w:date="2020-04-24T17:12:00Z">
        <w:r w:rsidR="009D0EAC">
          <w:rPr>
            <w:sz w:val="24"/>
            <w:szCs w:val="24"/>
          </w:rPr>
          <w:t xml:space="preserve">, </w:t>
        </w:r>
      </w:ins>
      <w:ins w:id="365" w:author="Alexander Piper (DJPR)" w:date="2020-04-24T17:16:00Z">
        <w:r w:rsidR="009D0EAC">
          <w:rPr>
            <w:sz w:val="24"/>
            <w:szCs w:val="24"/>
          </w:rPr>
          <w:t>w</w:t>
        </w:r>
      </w:ins>
      <w:ins w:id="366" w:author="Alexander Piper (DJPR)" w:date="2020-04-24T14:33:00Z">
        <w:r w:rsidR="009361EE">
          <w:rPr>
            <w:sz w:val="24"/>
            <w:szCs w:val="24"/>
          </w:rPr>
          <w:t>ith this move from destructive to non-destructive DNA extraction</w:t>
        </w:r>
      </w:ins>
      <w:ins w:id="367" w:author="Alexander Piper (DJPR)" w:date="2020-04-24T14:23:00Z">
        <w:r w:rsidR="000E7DFB">
          <w:rPr>
            <w:sz w:val="24"/>
            <w:szCs w:val="24"/>
          </w:rPr>
          <w:t xml:space="preserve"> it is unclear if previous</w:t>
        </w:r>
      </w:ins>
      <w:ins w:id="368" w:author="Alexander Piper (DJPR)" w:date="2020-04-24T14:34:00Z">
        <w:r w:rsidR="009361EE">
          <w:rPr>
            <w:sz w:val="24"/>
            <w:szCs w:val="24"/>
          </w:rPr>
          <w:t xml:space="preserve"> results and</w:t>
        </w:r>
      </w:ins>
      <w:ins w:id="369" w:author="Alexander Piper (DJPR)" w:date="2020-04-24T14:24:00Z">
        <w:r w:rsidR="000E7DFB">
          <w:rPr>
            <w:sz w:val="24"/>
            <w:szCs w:val="24"/>
          </w:rPr>
          <w:t xml:space="preserve"> assumptions about the bias </w:t>
        </w:r>
      </w:ins>
      <w:ins w:id="370" w:author="Alexander Piper (DJPR)" w:date="2020-04-24T14:34:00Z">
        <w:r w:rsidR="009361EE">
          <w:rPr>
            <w:sz w:val="24"/>
            <w:szCs w:val="24"/>
          </w:rPr>
          <w:t>generating</w:t>
        </w:r>
      </w:ins>
      <w:ins w:id="371" w:author="Alexander Piper (DJPR)" w:date="2020-04-24T14:24:00Z">
        <w:r w:rsidR="000E7DFB">
          <w:rPr>
            <w:sz w:val="24"/>
            <w:szCs w:val="24"/>
          </w:rPr>
          <w:t xml:space="preserve"> process still hold.</w:t>
        </w:r>
      </w:ins>
      <w:ins w:id="372" w:author="Alexander Piper (DJPR)" w:date="2020-04-24T14:20:00Z">
        <w:r w:rsidR="000E7DFB">
          <w:rPr>
            <w:sz w:val="24"/>
            <w:szCs w:val="24"/>
          </w:rPr>
          <w:t xml:space="preserve"> </w:t>
        </w:r>
      </w:ins>
    </w:p>
    <w:p w14:paraId="08164A49" w14:textId="77777777" w:rsidR="000E7DFB" w:rsidRDefault="000E7DFB" w:rsidP="000E7DFB">
      <w:pPr>
        <w:ind w:firstLine="720"/>
        <w:rPr>
          <w:ins w:id="373" w:author="Alexander Piper (DJPR)" w:date="2020-04-24T14:23:00Z"/>
          <w:sz w:val="24"/>
          <w:szCs w:val="24"/>
        </w:rPr>
      </w:pPr>
    </w:p>
    <w:p w14:paraId="7190D000" w14:textId="4CC6ECF1" w:rsidR="00B86A90" w:rsidDel="00EA79CF" w:rsidRDefault="006B72C0">
      <w:pPr>
        <w:ind w:firstLine="720"/>
        <w:rPr>
          <w:del w:id="374" w:author="Alexander Piper (DJPR)" w:date="2020-04-24T14:50:00Z"/>
          <w:rFonts w:cstheme="minorHAnsi"/>
          <w:sz w:val="24"/>
          <w:szCs w:val="24"/>
        </w:rPr>
        <w:pPrChange w:id="375" w:author="Alexander Piper (DJPR)" w:date="2020-04-24T14:51:00Z">
          <w:pPr>
            <w:spacing w:after="0"/>
            <w:ind w:firstLine="720"/>
          </w:pPr>
        </w:pPrChange>
      </w:pPr>
      <w:r w:rsidRPr="00C34B76">
        <w:rPr>
          <w:rFonts w:cstheme="minorHAnsi"/>
          <w:sz w:val="24"/>
          <w:szCs w:val="24"/>
        </w:rPr>
        <w:t xml:space="preserve">Here we applied </w:t>
      </w:r>
      <w:ins w:id="376" w:author="Alexander Piper (DJPR)" w:date="2020-04-24T14:48:00Z">
        <w:r w:rsidR="007019DD">
          <w:rPr>
            <w:rFonts w:cstheme="minorHAnsi"/>
            <w:sz w:val="24"/>
            <w:szCs w:val="24"/>
          </w:rPr>
          <w:t>two different</w:t>
        </w:r>
      </w:ins>
      <w:del w:id="377" w:author="Alexander Piper (DJPR)" w:date="2020-04-24T14:48:00Z">
        <w:r w:rsidRPr="00C34B76" w:rsidDel="007019DD">
          <w:rPr>
            <w:rFonts w:cstheme="minorHAnsi"/>
            <w:sz w:val="24"/>
            <w:szCs w:val="24"/>
          </w:rPr>
          <w:delText>a</w:delText>
        </w:r>
      </w:del>
      <w:r w:rsidRPr="00C34B76">
        <w:rPr>
          <w:rFonts w:cstheme="minorHAnsi"/>
          <w:sz w:val="24"/>
          <w:szCs w:val="24"/>
        </w:rPr>
        <w:t xml:space="preserve"> </w:t>
      </w:r>
      <w:ins w:id="378" w:author="Alexander Piper (DJPR)" w:date="2020-04-24T14:47:00Z">
        <w:r w:rsidR="007019DD">
          <w:rPr>
            <w:rFonts w:cstheme="minorHAnsi"/>
            <w:sz w:val="24"/>
            <w:szCs w:val="24"/>
          </w:rPr>
          <w:t xml:space="preserve">non-destructive </w:t>
        </w:r>
      </w:ins>
      <w:r w:rsidRPr="00C34B76">
        <w:rPr>
          <w:rFonts w:cstheme="minorHAnsi"/>
          <w:sz w:val="24"/>
          <w:szCs w:val="24"/>
        </w:rPr>
        <w:t>metabarcoding protocol</w:t>
      </w:r>
      <w:ins w:id="379" w:author="Alexander Piper (DJPR)" w:date="2020-04-24T14:48:00Z">
        <w:r w:rsidR="007019DD">
          <w:rPr>
            <w:rFonts w:cstheme="minorHAnsi"/>
            <w:sz w:val="24"/>
            <w:szCs w:val="24"/>
          </w:rPr>
          <w:t>s from the recent literature</w:t>
        </w:r>
      </w:ins>
      <w:ins w:id="380" w:author="Alexander Piper (DJPR)" w:date="2020-05-03T16:29:00Z">
        <w:r w:rsidR="003A15A2">
          <w:rPr>
            <w:rFonts w:cstheme="minorHAnsi"/>
            <w:sz w:val="24"/>
            <w:szCs w:val="24"/>
          </w:rPr>
          <w:t>, as well as two combinations of degenerate PCR primers</w:t>
        </w:r>
      </w:ins>
      <w:r w:rsidRPr="00C34B76">
        <w:rPr>
          <w:rFonts w:cstheme="minorHAnsi"/>
          <w:sz w:val="24"/>
          <w:szCs w:val="24"/>
        </w:rPr>
        <w:t xml:space="preserve"> on mock communities composed by a mix of possible insect pests and harmless by-catch species</w:t>
      </w:r>
      <w:del w:id="381" w:author="Alexander Piper (DJPR)" w:date="2020-04-24T14:48:00Z">
        <w:r w:rsidRPr="00C34B76" w:rsidDel="007019DD">
          <w:rPr>
            <w:rFonts w:cstheme="minorHAnsi"/>
            <w:sz w:val="24"/>
            <w:szCs w:val="24"/>
          </w:rPr>
          <w:delText xml:space="preserve">, with a particular focus on </w:delText>
        </w:r>
        <w:r w:rsidR="00C34B76" w:rsidRPr="00C34B76" w:rsidDel="007019DD">
          <w:rPr>
            <w:rFonts w:cstheme="minorHAnsi"/>
            <w:sz w:val="24"/>
            <w:szCs w:val="24"/>
          </w:rPr>
          <w:delText xml:space="preserve">the two main </w:delText>
        </w:r>
        <w:r w:rsidRPr="00C34B76" w:rsidDel="007019DD">
          <w:rPr>
            <w:rFonts w:cstheme="minorHAnsi"/>
            <w:sz w:val="24"/>
            <w:szCs w:val="24"/>
          </w:rPr>
          <w:delText>diagnostic-related aspects</w:delText>
        </w:r>
        <w:r w:rsidR="00C34B76" w:rsidRPr="00C34B76" w:rsidDel="007019DD">
          <w:rPr>
            <w:rFonts w:cstheme="minorHAnsi"/>
            <w:sz w:val="24"/>
            <w:szCs w:val="24"/>
          </w:rPr>
          <w:delText xml:space="preserve">: </w:delText>
        </w:r>
        <w:r w:rsidR="00C34B76" w:rsidDel="007019DD">
          <w:rPr>
            <w:rFonts w:cstheme="minorHAnsi"/>
            <w:sz w:val="24"/>
            <w:szCs w:val="24"/>
          </w:rPr>
          <w:delText>sensitivity and quantitation</w:delText>
        </w:r>
      </w:del>
      <w:r w:rsidRPr="00C34B76">
        <w:rPr>
          <w:rFonts w:cstheme="minorHAnsi"/>
          <w:sz w:val="24"/>
          <w:szCs w:val="24"/>
        </w:rPr>
        <w:t xml:space="preserve">. </w:t>
      </w:r>
      <w:del w:id="382" w:author="Alexander Piper (DJPR)" w:date="2020-04-24T14:47:00Z">
        <w:r w:rsidR="00C34B76" w:rsidDel="007019DD">
          <w:rPr>
            <w:rFonts w:cstheme="minorHAnsi"/>
            <w:sz w:val="24"/>
            <w:szCs w:val="24"/>
          </w:rPr>
          <w:delText>In particular</w:delText>
        </w:r>
      </w:del>
      <w:ins w:id="383" w:author="Alexander Piper (DJPR)" w:date="2020-04-24T14:47:00Z">
        <w:r w:rsidR="007019DD">
          <w:rPr>
            <w:rFonts w:cstheme="minorHAnsi"/>
            <w:sz w:val="24"/>
            <w:szCs w:val="24"/>
          </w:rPr>
          <w:t>We aimed to</w:t>
        </w:r>
      </w:ins>
      <w:ins w:id="384" w:author="Alexander Piper (DJPR)" w:date="2020-04-24T14:51:00Z">
        <w:r w:rsidR="00EA79CF">
          <w:rPr>
            <w:rFonts w:cstheme="minorHAnsi"/>
            <w:sz w:val="24"/>
            <w:szCs w:val="24"/>
          </w:rPr>
          <w:t xml:space="preserve"> measure and</w:t>
        </w:r>
      </w:ins>
      <w:ins w:id="385" w:author="Alexander Piper (DJPR)" w:date="2020-04-24T14:47:00Z">
        <w:r w:rsidR="007019DD">
          <w:rPr>
            <w:rFonts w:cstheme="minorHAnsi"/>
            <w:sz w:val="24"/>
            <w:szCs w:val="24"/>
          </w:rPr>
          <w:t xml:space="preserve"> par</w:t>
        </w:r>
      </w:ins>
      <w:ins w:id="386" w:author="Alexander Piper (DJPR)" w:date="2020-04-24T14:48:00Z">
        <w:r w:rsidR="007019DD">
          <w:rPr>
            <w:rFonts w:cstheme="minorHAnsi"/>
            <w:sz w:val="24"/>
            <w:szCs w:val="24"/>
          </w:rPr>
          <w:t>tition the</w:t>
        </w:r>
      </w:ins>
      <w:ins w:id="387" w:author="Alexander Piper (DJPR)" w:date="2020-04-24T14:49:00Z">
        <w:r w:rsidR="00EA79CF">
          <w:rPr>
            <w:rFonts w:cstheme="minorHAnsi"/>
            <w:sz w:val="24"/>
            <w:szCs w:val="24"/>
          </w:rPr>
          <w:t xml:space="preserve"> </w:t>
        </w:r>
        <w:proofErr w:type="spellStart"/>
        <w:r w:rsidR="00EA79CF">
          <w:rPr>
            <w:rFonts w:cstheme="minorHAnsi"/>
            <w:sz w:val="24"/>
            <w:szCs w:val="24"/>
          </w:rPr>
          <w:t>taxon</w:t>
        </w:r>
        <w:proofErr w:type="spellEnd"/>
        <w:r w:rsidR="00EA79CF">
          <w:rPr>
            <w:rFonts w:cstheme="minorHAnsi"/>
            <w:sz w:val="24"/>
            <w:szCs w:val="24"/>
          </w:rPr>
          <w:t xml:space="preserve"> specific bias introduced </w:t>
        </w:r>
      </w:ins>
      <w:ins w:id="388" w:author="Alexander Piper (DJPR)" w:date="2020-04-24T14:51:00Z">
        <w:r w:rsidR="00EA79CF">
          <w:rPr>
            <w:rFonts w:cstheme="minorHAnsi"/>
            <w:sz w:val="24"/>
            <w:szCs w:val="24"/>
          </w:rPr>
          <w:t>by</w:t>
        </w:r>
      </w:ins>
      <w:ins w:id="389" w:author="Alexander Piper (DJPR)" w:date="2020-04-24T14:49:00Z">
        <w:r w:rsidR="00EA79CF">
          <w:rPr>
            <w:rFonts w:cstheme="minorHAnsi"/>
            <w:sz w:val="24"/>
            <w:szCs w:val="24"/>
          </w:rPr>
          <w:t xml:space="preserve"> </w:t>
        </w:r>
      </w:ins>
      <w:ins w:id="390" w:author="Alexander Piper (DJPR)" w:date="2020-04-24T14:51:00Z">
        <w:r w:rsidR="00EA79CF">
          <w:rPr>
            <w:rFonts w:cstheme="minorHAnsi"/>
            <w:sz w:val="24"/>
            <w:szCs w:val="24"/>
          </w:rPr>
          <w:t xml:space="preserve">the </w:t>
        </w:r>
      </w:ins>
      <w:del w:id="391" w:author="Alexander Piper (DJPR)" w:date="2020-04-24T14:49:00Z">
        <w:r w:rsidR="00BE4A4A" w:rsidRPr="00C34B76" w:rsidDel="00EA79CF">
          <w:rPr>
            <w:rFonts w:cstheme="minorHAnsi"/>
            <w:sz w:val="24"/>
            <w:szCs w:val="24"/>
          </w:rPr>
          <w:delText xml:space="preserve">, we focused on </w:delText>
        </w:r>
      </w:del>
      <w:r w:rsidR="00BE4A4A" w:rsidRPr="00C34B76">
        <w:rPr>
          <w:rFonts w:cstheme="minorHAnsi"/>
          <w:sz w:val="24"/>
          <w:szCs w:val="24"/>
        </w:rPr>
        <w:t xml:space="preserve">DNA extraction, PCR, </w:t>
      </w:r>
      <w:r w:rsidR="00C34B76">
        <w:rPr>
          <w:rFonts w:cstheme="minorHAnsi"/>
          <w:sz w:val="24"/>
          <w:szCs w:val="24"/>
        </w:rPr>
        <w:t xml:space="preserve">and </w:t>
      </w:r>
      <w:r w:rsidR="00232A48" w:rsidRPr="00C34B76">
        <w:rPr>
          <w:rFonts w:cstheme="minorHAnsi"/>
          <w:sz w:val="24"/>
          <w:szCs w:val="24"/>
        </w:rPr>
        <w:t>l</w:t>
      </w:r>
      <w:r w:rsidR="00BE4A4A" w:rsidRPr="00C34B76">
        <w:rPr>
          <w:rFonts w:cstheme="minorHAnsi"/>
          <w:sz w:val="24"/>
          <w:szCs w:val="24"/>
        </w:rPr>
        <w:t>ibrary preparation</w:t>
      </w:r>
      <w:ins w:id="392" w:author="Alexander Piper (DJPR)" w:date="2020-04-24T14:50:00Z">
        <w:r w:rsidR="00EA79CF">
          <w:rPr>
            <w:rFonts w:cstheme="minorHAnsi"/>
            <w:sz w:val="24"/>
            <w:szCs w:val="24"/>
          </w:rPr>
          <w:t xml:space="preserve"> </w:t>
        </w:r>
      </w:ins>
      <w:ins w:id="393" w:author="Alexander Piper (DJPR)" w:date="2020-04-24T14:52:00Z">
        <w:r w:rsidR="00EA79CF">
          <w:rPr>
            <w:rFonts w:cstheme="minorHAnsi"/>
            <w:sz w:val="24"/>
            <w:szCs w:val="24"/>
          </w:rPr>
          <w:t xml:space="preserve">stages, </w:t>
        </w:r>
      </w:ins>
      <w:del w:id="394" w:author="Alexander Piper (DJPR)" w:date="2020-04-24T14:49:00Z">
        <w:r w:rsidR="00C34B76" w:rsidDel="00EA79CF">
          <w:rPr>
            <w:rFonts w:cstheme="minorHAnsi"/>
            <w:sz w:val="24"/>
            <w:szCs w:val="24"/>
          </w:rPr>
          <w:delText xml:space="preserve"> </w:delText>
        </w:r>
      </w:del>
      <w:del w:id="395" w:author="Alexander Piper (DJPR)" w:date="2020-04-24T14:50:00Z">
        <w:r w:rsidR="00C34B76" w:rsidDel="00EA79CF">
          <w:rPr>
            <w:rFonts w:cstheme="minorHAnsi"/>
            <w:sz w:val="24"/>
            <w:szCs w:val="24"/>
          </w:rPr>
          <w:delText>–</w:delText>
        </w:r>
        <w:r w:rsidR="00232A48" w:rsidRPr="00C34B76" w:rsidDel="00EA79CF">
          <w:rPr>
            <w:rFonts w:cstheme="minorHAnsi"/>
            <w:sz w:val="24"/>
            <w:szCs w:val="24"/>
          </w:rPr>
          <w:delText xml:space="preserve"> </w:delText>
        </w:r>
        <w:r w:rsidR="00C34B76" w:rsidRPr="00C34B76" w:rsidDel="00EA79CF">
          <w:rPr>
            <w:rFonts w:cstheme="minorHAnsi"/>
            <w:sz w:val="24"/>
            <w:szCs w:val="24"/>
          </w:rPr>
          <w:delText>highlighted</w:delText>
        </w:r>
        <w:r w:rsidR="00C34B76" w:rsidDel="00EA79CF">
          <w:rPr>
            <w:rFonts w:cstheme="minorHAnsi"/>
            <w:sz w:val="24"/>
            <w:szCs w:val="24"/>
          </w:rPr>
          <w:delText xml:space="preserve"> as the </w:delText>
        </w:r>
        <w:r w:rsidR="00C34B76" w:rsidRPr="00C34B76" w:rsidDel="00EA79CF">
          <w:rPr>
            <w:rFonts w:cstheme="minorHAnsi"/>
            <w:sz w:val="24"/>
            <w:szCs w:val="24"/>
          </w:rPr>
          <w:delText xml:space="preserve">more likely </w:delText>
        </w:r>
        <w:r w:rsidR="00C34B76" w:rsidDel="00EA79CF">
          <w:rPr>
            <w:rFonts w:cstheme="minorHAnsi"/>
            <w:sz w:val="24"/>
            <w:szCs w:val="24"/>
          </w:rPr>
          <w:delText xml:space="preserve">steps </w:delText>
        </w:r>
        <w:r w:rsidR="00C34B76" w:rsidRPr="00C34B76" w:rsidDel="00EA79CF">
          <w:rPr>
            <w:rFonts w:cstheme="minorHAnsi"/>
            <w:sz w:val="24"/>
            <w:szCs w:val="24"/>
          </w:rPr>
          <w:delText xml:space="preserve">to create bias (McLaren </w:delText>
        </w:r>
        <w:r w:rsidR="00C34B76" w:rsidRPr="00C34B76" w:rsidDel="00EA79CF">
          <w:rPr>
            <w:rFonts w:cstheme="minorHAnsi"/>
            <w:i/>
            <w:sz w:val="24"/>
            <w:szCs w:val="24"/>
          </w:rPr>
          <w:delText>et al.</w:delText>
        </w:r>
        <w:r w:rsidR="00C34B76" w:rsidRPr="00C34B76" w:rsidDel="00EA79CF">
          <w:rPr>
            <w:rFonts w:cstheme="minorHAnsi"/>
            <w:sz w:val="24"/>
            <w:szCs w:val="24"/>
          </w:rPr>
          <w:delText xml:space="preserve"> 2019</w:delText>
        </w:r>
      </w:del>
      <w:ins w:id="396" w:author="Alexander Piper (DJPR)" w:date="2020-04-24T14:52:00Z">
        <w:r w:rsidR="00EA79CF">
          <w:rPr>
            <w:rFonts w:cstheme="minorHAnsi"/>
            <w:sz w:val="24"/>
            <w:szCs w:val="24"/>
          </w:rPr>
          <w:t xml:space="preserve">and evaluate </w:t>
        </w:r>
      </w:ins>
      <w:del w:id="397" w:author="Alexander Piper (DJPR)" w:date="2020-04-24T14:50:00Z">
        <w:r w:rsidR="00C34B76" w:rsidRPr="00C34B76" w:rsidDel="00EA79CF">
          <w:rPr>
            <w:rFonts w:cstheme="minorHAnsi"/>
            <w:sz w:val="24"/>
            <w:szCs w:val="24"/>
          </w:rPr>
          <w:delText>)</w:delText>
        </w:r>
      </w:del>
      <w:ins w:id="398" w:author="Alexander Piper (DJPR)" w:date="2020-04-24T14:50:00Z">
        <w:r w:rsidR="00EA79CF">
          <w:rPr>
            <w:rFonts w:cstheme="minorHAnsi"/>
            <w:sz w:val="24"/>
            <w:szCs w:val="24"/>
          </w:rPr>
          <w:t xml:space="preserve">the downstream effects </w:t>
        </w:r>
        <w:r w:rsidR="00EA79CF" w:rsidRPr="00C34B76">
          <w:rPr>
            <w:rFonts w:cstheme="minorHAnsi"/>
            <w:sz w:val="24"/>
            <w:szCs w:val="24"/>
          </w:rPr>
          <w:t xml:space="preserve">on the two main diagnostic-related aspects: </w:t>
        </w:r>
        <w:r w:rsidR="00EA79CF">
          <w:rPr>
            <w:rFonts w:cstheme="minorHAnsi"/>
            <w:sz w:val="24"/>
            <w:szCs w:val="24"/>
          </w:rPr>
          <w:t>sensitivity and quantitation</w:t>
        </w:r>
      </w:ins>
      <w:del w:id="399" w:author="Alexander Piper (DJPR)" w:date="2020-04-24T14:50:00Z">
        <w:r w:rsidR="003E18C2" w:rsidDel="00EA79CF">
          <w:rPr>
            <w:rFonts w:cstheme="minorHAnsi"/>
            <w:sz w:val="24"/>
            <w:szCs w:val="24"/>
          </w:rPr>
          <w:delText xml:space="preserve"> - </w:delText>
        </w:r>
      </w:del>
      <w:del w:id="400" w:author="Alexander Piper (DJPR)" w:date="2020-04-24T14:51:00Z">
        <w:r w:rsidR="00BE4A4A" w:rsidRPr="00C34B76" w:rsidDel="00EA79CF">
          <w:rPr>
            <w:rFonts w:cstheme="minorHAnsi"/>
            <w:sz w:val="24"/>
            <w:szCs w:val="24"/>
          </w:rPr>
          <w:delText xml:space="preserve">with particular attention to </w:delText>
        </w:r>
        <w:r w:rsidR="005E5913" w:rsidDel="00EA79CF">
          <w:rPr>
            <w:rFonts w:cstheme="minorHAnsi"/>
            <w:sz w:val="24"/>
            <w:szCs w:val="24"/>
          </w:rPr>
          <w:delText xml:space="preserve">the role these steps cover in a </w:delText>
        </w:r>
        <w:r w:rsidR="00BE4A4A" w:rsidRPr="00C34B76" w:rsidDel="00EA79CF">
          <w:rPr>
            <w:rFonts w:cstheme="minorHAnsi"/>
            <w:sz w:val="24"/>
            <w:szCs w:val="24"/>
          </w:rPr>
          <w:delText>diagnostic</w:delText>
        </w:r>
        <w:r w:rsidR="005E5913" w:rsidDel="00EA79CF">
          <w:rPr>
            <w:rFonts w:cstheme="minorHAnsi"/>
            <w:sz w:val="24"/>
            <w:szCs w:val="24"/>
          </w:rPr>
          <w:delText xml:space="preserve"> protocol</w:delText>
        </w:r>
        <w:r w:rsidR="00BE4A4A" w:rsidRPr="00C34B76" w:rsidDel="00EA79CF">
          <w:rPr>
            <w:rFonts w:cstheme="minorHAnsi"/>
            <w:sz w:val="24"/>
            <w:szCs w:val="24"/>
          </w:rPr>
          <w:delText>.</w:delText>
        </w:r>
      </w:del>
    </w:p>
    <w:p w14:paraId="25B531C3" w14:textId="77777777" w:rsidR="00EE1AB8" w:rsidRPr="0073640E" w:rsidRDefault="00EE1AB8">
      <w:pPr>
        <w:ind w:firstLine="720"/>
        <w:rPr>
          <w:b/>
          <w:sz w:val="24"/>
          <w:rPrChange w:id="401" w:author="Alexander Piper (DJPR)" w:date="2020-05-04T17:44:00Z">
            <w:rPr>
              <w:b/>
              <w:sz w:val="28"/>
            </w:rPr>
          </w:rPrChange>
        </w:rPr>
        <w:pPrChange w:id="402" w:author="Alexander Piper (DJPR)" w:date="2020-04-24T14:51:00Z">
          <w:pPr/>
        </w:pPrChange>
      </w:pPr>
    </w:p>
    <w:p w14:paraId="3342DC62" w14:textId="7BC1C896" w:rsidR="00E5266D" w:rsidRPr="00FA353F" w:rsidRDefault="00724A6A" w:rsidP="00FA353F">
      <w:pPr>
        <w:pStyle w:val="ListParagraph"/>
        <w:numPr>
          <w:ilvl w:val="0"/>
          <w:numId w:val="3"/>
        </w:numPr>
        <w:rPr>
          <w:b/>
          <w:sz w:val="28"/>
        </w:rPr>
      </w:pPr>
      <w:r w:rsidRPr="00FA353F">
        <w:rPr>
          <w:b/>
          <w:sz w:val="28"/>
        </w:rPr>
        <w:t>Materials and Methods</w:t>
      </w:r>
    </w:p>
    <w:p w14:paraId="270D6D93" w14:textId="13C26CA1" w:rsidR="00E706A2" w:rsidRPr="00FA353F" w:rsidRDefault="00E706A2" w:rsidP="00FA353F">
      <w:pPr>
        <w:pStyle w:val="ListParagraph"/>
        <w:numPr>
          <w:ilvl w:val="1"/>
          <w:numId w:val="3"/>
        </w:numPr>
        <w:rPr>
          <w:b/>
          <w:sz w:val="24"/>
        </w:rPr>
      </w:pPr>
      <w:r w:rsidRPr="00FA353F">
        <w:rPr>
          <w:b/>
          <w:sz w:val="24"/>
        </w:rPr>
        <w:t>Samples</w:t>
      </w:r>
    </w:p>
    <w:p w14:paraId="49316F4D" w14:textId="1AED79C3" w:rsidR="00724A6A" w:rsidRPr="002702FB" w:rsidRDefault="00D979AE">
      <w:pPr>
        <w:rPr>
          <w:sz w:val="24"/>
          <w:szCs w:val="24"/>
        </w:rPr>
      </w:pPr>
      <w:r w:rsidRPr="002702FB">
        <w:rPr>
          <w:sz w:val="24"/>
          <w:szCs w:val="24"/>
        </w:rPr>
        <w:t>For this study we used s</w:t>
      </w:r>
      <w:r w:rsidR="009D591C" w:rsidRPr="002702FB">
        <w:rPr>
          <w:sz w:val="24"/>
          <w:szCs w:val="24"/>
        </w:rPr>
        <w:t xml:space="preserve">pecimens </w:t>
      </w:r>
      <w:r w:rsidR="00B849F1" w:rsidRPr="002702FB">
        <w:rPr>
          <w:sz w:val="24"/>
          <w:szCs w:val="24"/>
        </w:rPr>
        <w:t xml:space="preserve">belonging to </w:t>
      </w:r>
      <w:r w:rsidRPr="002702FB">
        <w:rPr>
          <w:sz w:val="24"/>
          <w:szCs w:val="24"/>
        </w:rPr>
        <w:t>insect colonies reared at the</w:t>
      </w:r>
      <w:r w:rsidR="009D591C" w:rsidRPr="002702FB">
        <w:rPr>
          <w:sz w:val="24"/>
          <w:szCs w:val="24"/>
        </w:rPr>
        <w:t xml:space="preserve"> </w:t>
      </w:r>
      <w:proofErr w:type="spellStart"/>
      <w:r w:rsidRPr="002702FB">
        <w:rPr>
          <w:sz w:val="24"/>
          <w:szCs w:val="24"/>
        </w:rPr>
        <w:t>AgriBio</w:t>
      </w:r>
      <w:proofErr w:type="spellEnd"/>
      <w:r w:rsidR="009D591C" w:rsidRPr="002702FB">
        <w:rPr>
          <w:sz w:val="24"/>
          <w:szCs w:val="24"/>
        </w:rPr>
        <w:t xml:space="preserve"> laboratory </w:t>
      </w:r>
      <w:r w:rsidRPr="002702FB">
        <w:rPr>
          <w:sz w:val="24"/>
          <w:szCs w:val="24"/>
        </w:rPr>
        <w:t>of Agriculture Victoria together with a single f</w:t>
      </w:r>
      <w:r w:rsidR="009D591C" w:rsidRPr="002702FB">
        <w:rPr>
          <w:sz w:val="24"/>
          <w:szCs w:val="24"/>
        </w:rPr>
        <w:t>ield collected insect species</w:t>
      </w:r>
      <w:r w:rsidR="00F226EE">
        <w:rPr>
          <w:sz w:val="24"/>
          <w:szCs w:val="24"/>
        </w:rPr>
        <w:t>, a psyllid identified only at the superfamily level</w:t>
      </w:r>
      <w:r w:rsidR="009D591C" w:rsidRPr="002702FB">
        <w:rPr>
          <w:sz w:val="24"/>
          <w:szCs w:val="24"/>
        </w:rPr>
        <w:t xml:space="preserve"> (Table 1). </w:t>
      </w:r>
      <w:r w:rsidR="00724A6A" w:rsidRPr="002702FB">
        <w:rPr>
          <w:sz w:val="24"/>
          <w:szCs w:val="24"/>
        </w:rPr>
        <w:t>Insect</w:t>
      </w:r>
      <w:r w:rsidR="007C4940" w:rsidRPr="002702FB">
        <w:rPr>
          <w:sz w:val="24"/>
          <w:szCs w:val="24"/>
        </w:rPr>
        <w:t xml:space="preserve"> </w:t>
      </w:r>
      <w:r w:rsidR="00724A6A" w:rsidRPr="002702FB">
        <w:rPr>
          <w:sz w:val="24"/>
          <w:szCs w:val="24"/>
        </w:rPr>
        <w:t>s</w:t>
      </w:r>
      <w:r w:rsidR="007C4940" w:rsidRPr="002702FB">
        <w:rPr>
          <w:sz w:val="24"/>
          <w:szCs w:val="24"/>
        </w:rPr>
        <w:t xml:space="preserve">pecimens </w:t>
      </w:r>
      <w:r w:rsidRPr="002702FB">
        <w:rPr>
          <w:sz w:val="24"/>
          <w:szCs w:val="24"/>
        </w:rPr>
        <w:t xml:space="preserve">from the colonies </w:t>
      </w:r>
      <w:r w:rsidR="00020B77" w:rsidRPr="002702FB">
        <w:rPr>
          <w:sz w:val="24"/>
          <w:szCs w:val="24"/>
        </w:rPr>
        <w:t>had been</w:t>
      </w:r>
      <w:r w:rsidR="00724A6A" w:rsidRPr="002702FB">
        <w:rPr>
          <w:sz w:val="24"/>
          <w:szCs w:val="24"/>
        </w:rPr>
        <w:t xml:space="preserve"> </w:t>
      </w:r>
      <w:r w:rsidR="00D36B23" w:rsidRPr="002702FB">
        <w:rPr>
          <w:sz w:val="24"/>
          <w:szCs w:val="24"/>
        </w:rPr>
        <w:t xml:space="preserve">preserved in </w:t>
      </w:r>
      <w:r w:rsidR="009D591C" w:rsidRPr="002702FB">
        <w:rPr>
          <w:sz w:val="24"/>
          <w:szCs w:val="24"/>
        </w:rPr>
        <w:t xml:space="preserve">absolute </w:t>
      </w:r>
      <w:r w:rsidR="00D36B23" w:rsidRPr="002702FB">
        <w:rPr>
          <w:sz w:val="24"/>
          <w:szCs w:val="24"/>
        </w:rPr>
        <w:t xml:space="preserve">ethanol </w:t>
      </w:r>
      <w:r w:rsidR="00EB23CD" w:rsidRPr="002702FB">
        <w:rPr>
          <w:sz w:val="24"/>
          <w:szCs w:val="24"/>
        </w:rPr>
        <w:t>deposited</w:t>
      </w:r>
      <w:r w:rsidR="00D36B23" w:rsidRPr="002702FB">
        <w:rPr>
          <w:sz w:val="24"/>
          <w:szCs w:val="24"/>
        </w:rPr>
        <w:t xml:space="preserve"> at the </w:t>
      </w:r>
      <w:r w:rsidR="001B079E" w:rsidRPr="002702FB">
        <w:rPr>
          <w:sz w:val="24"/>
          <w:szCs w:val="24"/>
        </w:rPr>
        <w:t>Victorian Agricultural Insect Collection (VAIC). A total of</w:t>
      </w:r>
      <w:r w:rsidR="00724A6A" w:rsidRPr="002702FB">
        <w:rPr>
          <w:sz w:val="24"/>
          <w:szCs w:val="24"/>
        </w:rPr>
        <w:t xml:space="preserve"> 1</w:t>
      </w:r>
      <w:r w:rsidR="00F226EE">
        <w:rPr>
          <w:sz w:val="24"/>
          <w:szCs w:val="24"/>
        </w:rPr>
        <w:t>6</w:t>
      </w:r>
      <w:r w:rsidR="00724A6A" w:rsidRPr="002702FB">
        <w:rPr>
          <w:sz w:val="24"/>
          <w:szCs w:val="24"/>
        </w:rPr>
        <w:t xml:space="preserve"> </w:t>
      </w:r>
      <w:r w:rsidR="00FC1E2E" w:rsidRPr="002702FB">
        <w:rPr>
          <w:sz w:val="24"/>
          <w:szCs w:val="24"/>
        </w:rPr>
        <w:t>taxa</w:t>
      </w:r>
      <w:r w:rsidR="00724A6A" w:rsidRPr="002702FB">
        <w:rPr>
          <w:sz w:val="24"/>
          <w:szCs w:val="24"/>
        </w:rPr>
        <w:t xml:space="preserve"> </w:t>
      </w:r>
      <w:r w:rsidR="00146390" w:rsidRPr="002702FB">
        <w:rPr>
          <w:sz w:val="24"/>
          <w:szCs w:val="24"/>
        </w:rPr>
        <w:t>spanning</w:t>
      </w:r>
      <w:r w:rsidR="00E706A2" w:rsidRPr="002702FB">
        <w:rPr>
          <w:sz w:val="24"/>
          <w:szCs w:val="24"/>
        </w:rPr>
        <w:t xml:space="preserve"> four </w:t>
      </w:r>
      <w:r w:rsidR="00B849F1" w:rsidRPr="002702FB">
        <w:rPr>
          <w:sz w:val="24"/>
          <w:szCs w:val="24"/>
        </w:rPr>
        <w:t>o</w:t>
      </w:r>
      <w:r w:rsidR="00E706A2" w:rsidRPr="002702FB">
        <w:rPr>
          <w:sz w:val="24"/>
          <w:szCs w:val="24"/>
        </w:rPr>
        <w:t xml:space="preserve">rders </w:t>
      </w:r>
      <w:r w:rsidR="00724A6A" w:rsidRPr="002702FB">
        <w:rPr>
          <w:sz w:val="24"/>
          <w:szCs w:val="24"/>
        </w:rPr>
        <w:t xml:space="preserve">were </w:t>
      </w:r>
      <w:r w:rsidR="00146390" w:rsidRPr="002702FB">
        <w:rPr>
          <w:sz w:val="24"/>
          <w:szCs w:val="24"/>
        </w:rPr>
        <w:t>grouped</w:t>
      </w:r>
      <w:r w:rsidR="00724A6A" w:rsidRPr="002702FB">
        <w:rPr>
          <w:sz w:val="24"/>
          <w:szCs w:val="24"/>
        </w:rPr>
        <w:t xml:space="preserve"> into </w:t>
      </w:r>
      <w:r w:rsidR="00F226EE">
        <w:rPr>
          <w:sz w:val="24"/>
          <w:szCs w:val="24"/>
        </w:rPr>
        <w:t xml:space="preserve">eight </w:t>
      </w:r>
      <w:r w:rsidR="00724A6A" w:rsidRPr="002702FB">
        <w:rPr>
          <w:sz w:val="24"/>
          <w:szCs w:val="24"/>
        </w:rPr>
        <w:t>pools</w:t>
      </w:r>
      <w:r w:rsidR="00020B77" w:rsidRPr="002702FB">
        <w:rPr>
          <w:sz w:val="24"/>
          <w:szCs w:val="24"/>
        </w:rPr>
        <w:t xml:space="preserve">, labelled </w:t>
      </w:r>
      <w:r w:rsidR="00F226EE">
        <w:rPr>
          <w:sz w:val="24"/>
          <w:szCs w:val="24"/>
        </w:rPr>
        <w:t xml:space="preserve">I1-I8 </w:t>
      </w:r>
      <w:r w:rsidR="00724A6A" w:rsidRPr="002702FB">
        <w:rPr>
          <w:sz w:val="24"/>
          <w:szCs w:val="24"/>
        </w:rPr>
        <w:t xml:space="preserve">(Table 1). </w:t>
      </w:r>
    </w:p>
    <w:p w14:paraId="0887C115" w14:textId="2AC7CED6" w:rsidR="00DE1B38" w:rsidRPr="002702FB" w:rsidRDefault="001B079E">
      <w:pPr>
        <w:rPr>
          <w:sz w:val="24"/>
          <w:szCs w:val="24"/>
        </w:rPr>
      </w:pPr>
      <w:r w:rsidRPr="002702FB">
        <w:rPr>
          <w:b/>
          <w:sz w:val="24"/>
          <w:szCs w:val="24"/>
        </w:rPr>
        <w:t>Table 1:</w:t>
      </w:r>
      <w:r w:rsidRPr="002702FB">
        <w:rPr>
          <w:sz w:val="24"/>
          <w:szCs w:val="24"/>
        </w:rPr>
        <w:t xml:space="preserve"> Composition of the</w:t>
      </w:r>
      <w:r w:rsidR="008A539D">
        <w:rPr>
          <w:sz w:val="24"/>
          <w:szCs w:val="24"/>
        </w:rPr>
        <w:t xml:space="preserve"> eight pools used for this study</w:t>
      </w:r>
      <w:r w:rsidRPr="002702FB">
        <w:rPr>
          <w:sz w:val="24"/>
          <w:szCs w:val="24"/>
        </w:rPr>
        <w:t>.</w:t>
      </w:r>
    </w:p>
    <w:tbl>
      <w:tblPr>
        <w:tblStyle w:val="GridTable5Dark-Accent5"/>
        <w:tblW w:w="9951" w:type="dxa"/>
        <w:tblLook w:val="04A0" w:firstRow="1" w:lastRow="0" w:firstColumn="1" w:lastColumn="0" w:noHBand="0" w:noVBand="1"/>
      </w:tblPr>
      <w:tblGrid>
        <w:gridCol w:w="2830"/>
        <w:gridCol w:w="1451"/>
        <w:gridCol w:w="708"/>
        <w:gridCol w:w="709"/>
        <w:gridCol w:w="709"/>
        <w:gridCol w:w="709"/>
        <w:gridCol w:w="708"/>
        <w:gridCol w:w="709"/>
        <w:gridCol w:w="709"/>
        <w:gridCol w:w="709"/>
      </w:tblGrid>
      <w:tr w:rsidR="008A539D" w:rsidRPr="004F7CE5" w14:paraId="7050D305" w14:textId="77777777" w:rsidTr="008A53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tcPr>
          <w:p w14:paraId="7BADBE65" w14:textId="77777777" w:rsidR="008A539D" w:rsidRPr="004F7CE5" w:rsidRDefault="008A539D" w:rsidP="008A539D">
            <w:pPr>
              <w:rPr>
                <w:noProof/>
              </w:rPr>
            </w:pPr>
          </w:p>
        </w:tc>
        <w:tc>
          <w:tcPr>
            <w:tcW w:w="1451" w:type="dxa"/>
            <w:noWrap/>
          </w:tcPr>
          <w:p w14:paraId="536E266C" w14:textId="77777777" w:rsidR="008A539D" w:rsidRPr="004F7CE5" w:rsidRDefault="008A539D" w:rsidP="008A539D">
            <w:pPr>
              <w:cnfStyle w:val="100000000000" w:firstRow="1" w:lastRow="0" w:firstColumn="0" w:lastColumn="0" w:oddVBand="0" w:evenVBand="0" w:oddHBand="0" w:evenHBand="0" w:firstRowFirstColumn="0" w:firstRowLastColumn="0" w:lastRowFirstColumn="0" w:lastRowLastColumn="0"/>
              <w:rPr>
                <w:noProof/>
              </w:rPr>
            </w:pPr>
          </w:p>
        </w:tc>
        <w:tc>
          <w:tcPr>
            <w:tcW w:w="5670" w:type="dxa"/>
            <w:gridSpan w:val="8"/>
            <w:noWrap/>
          </w:tcPr>
          <w:p w14:paraId="43C4CF48" w14:textId="77777777" w:rsidR="008A539D" w:rsidRPr="006D5A08" w:rsidRDefault="008A539D" w:rsidP="008A539D">
            <w:pPr>
              <w:jc w:val="center"/>
              <w:cnfStyle w:val="100000000000" w:firstRow="1" w:lastRow="0" w:firstColumn="0" w:lastColumn="0" w:oddVBand="0" w:evenVBand="0" w:oddHBand="0" w:evenHBand="0" w:firstRowFirstColumn="0" w:firstRowLastColumn="0" w:lastRowFirstColumn="0" w:lastRowLastColumn="0"/>
              <w:rPr>
                <w:noProof/>
              </w:rPr>
            </w:pPr>
            <w:r w:rsidRPr="006D5A08">
              <w:rPr>
                <w:bCs w:val="0"/>
                <w:noProof/>
                <w:color w:val="auto"/>
              </w:rPr>
              <w:t>Pool</w:t>
            </w:r>
          </w:p>
        </w:tc>
      </w:tr>
      <w:tr w:rsidR="008A539D" w:rsidRPr="00DE1B38" w14:paraId="2EF999DE"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tcPr>
          <w:p w14:paraId="67BC6D29" w14:textId="77777777" w:rsidR="008A539D" w:rsidRPr="006D5A08" w:rsidRDefault="008A539D" w:rsidP="008A539D">
            <w:pPr>
              <w:jc w:val="center"/>
              <w:rPr>
                <w:color w:val="auto"/>
              </w:rPr>
            </w:pPr>
            <w:r w:rsidRPr="006D5A08">
              <w:rPr>
                <w:color w:val="auto"/>
              </w:rPr>
              <w:t>Species</w:t>
            </w:r>
          </w:p>
        </w:tc>
        <w:tc>
          <w:tcPr>
            <w:tcW w:w="1451" w:type="dxa"/>
            <w:shd w:val="clear" w:color="auto" w:fill="5997D5"/>
            <w:noWrap/>
          </w:tcPr>
          <w:p w14:paraId="42B4B1F5"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Order</w:t>
            </w:r>
          </w:p>
        </w:tc>
        <w:tc>
          <w:tcPr>
            <w:tcW w:w="708" w:type="dxa"/>
            <w:shd w:val="clear" w:color="auto" w:fill="5997D5"/>
            <w:noWrap/>
          </w:tcPr>
          <w:p w14:paraId="291BEBB5"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1</w:t>
            </w:r>
          </w:p>
        </w:tc>
        <w:tc>
          <w:tcPr>
            <w:tcW w:w="709" w:type="dxa"/>
            <w:shd w:val="clear" w:color="auto" w:fill="5997D5"/>
            <w:noWrap/>
          </w:tcPr>
          <w:p w14:paraId="2F2E4137"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2</w:t>
            </w:r>
          </w:p>
        </w:tc>
        <w:tc>
          <w:tcPr>
            <w:tcW w:w="709" w:type="dxa"/>
            <w:shd w:val="clear" w:color="auto" w:fill="5997D5"/>
            <w:noWrap/>
          </w:tcPr>
          <w:p w14:paraId="1C88B93E"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3</w:t>
            </w:r>
          </w:p>
        </w:tc>
        <w:tc>
          <w:tcPr>
            <w:tcW w:w="709" w:type="dxa"/>
            <w:shd w:val="clear" w:color="auto" w:fill="5997D5"/>
            <w:noWrap/>
          </w:tcPr>
          <w:p w14:paraId="44374655"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4</w:t>
            </w:r>
          </w:p>
        </w:tc>
        <w:tc>
          <w:tcPr>
            <w:tcW w:w="708" w:type="dxa"/>
            <w:shd w:val="clear" w:color="auto" w:fill="5997D5"/>
            <w:noWrap/>
          </w:tcPr>
          <w:p w14:paraId="1791F74F"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5</w:t>
            </w:r>
          </w:p>
        </w:tc>
        <w:tc>
          <w:tcPr>
            <w:tcW w:w="709" w:type="dxa"/>
            <w:shd w:val="clear" w:color="auto" w:fill="5997D5"/>
            <w:noWrap/>
          </w:tcPr>
          <w:p w14:paraId="55C94FAA"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6</w:t>
            </w:r>
          </w:p>
        </w:tc>
        <w:tc>
          <w:tcPr>
            <w:tcW w:w="709" w:type="dxa"/>
            <w:shd w:val="clear" w:color="auto" w:fill="5997D5"/>
            <w:noWrap/>
          </w:tcPr>
          <w:p w14:paraId="27020EEA"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7</w:t>
            </w:r>
          </w:p>
        </w:tc>
        <w:tc>
          <w:tcPr>
            <w:tcW w:w="709" w:type="dxa"/>
            <w:shd w:val="clear" w:color="auto" w:fill="5997D5"/>
            <w:noWrap/>
          </w:tcPr>
          <w:p w14:paraId="1502FEE7" w14:textId="77777777" w:rsidR="008A539D" w:rsidRPr="00DE1B38" w:rsidRDefault="008A539D" w:rsidP="008A539D">
            <w:pPr>
              <w:jc w:val="center"/>
              <w:cnfStyle w:val="000000100000" w:firstRow="0" w:lastRow="0" w:firstColumn="0" w:lastColumn="0" w:oddVBand="0" w:evenVBand="0" w:oddHBand="1" w:evenHBand="0" w:firstRowFirstColumn="0" w:firstRowLastColumn="0" w:lastRowFirstColumn="0" w:lastRowLastColumn="0"/>
              <w:rPr>
                <w:b/>
              </w:rPr>
            </w:pPr>
            <w:r w:rsidRPr="00DE1B38">
              <w:rPr>
                <w:b/>
              </w:rPr>
              <w:t>8</w:t>
            </w:r>
          </w:p>
        </w:tc>
      </w:tr>
      <w:tr w:rsidR="008A539D" w:rsidRPr="004F7CE5" w14:paraId="311D9F92"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890AB19" w14:textId="77777777" w:rsidR="008A539D" w:rsidRPr="006D5A08" w:rsidRDefault="008A539D" w:rsidP="008A539D">
            <w:pPr>
              <w:jc w:val="center"/>
              <w:rPr>
                <w:i/>
                <w:iCs/>
                <w:noProof/>
                <w:color w:val="auto"/>
              </w:rPr>
            </w:pPr>
            <w:r w:rsidRPr="006D5A08">
              <w:rPr>
                <w:i/>
                <w:iCs/>
                <w:noProof/>
                <w:color w:val="auto"/>
              </w:rPr>
              <w:t>Drosophila simulans</w:t>
            </w:r>
          </w:p>
        </w:tc>
        <w:tc>
          <w:tcPr>
            <w:tcW w:w="1451" w:type="dxa"/>
            <w:noWrap/>
            <w:hideMark/>
          </w:tcPr>
          <w:p w14:paraId="2100A292"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Diptera</w:t>
            </w:r>
          </w:p>
        </w:tc>
        <w:tc>
          <w:tcPr>
            <w:tcW w:w="708" w:type="dxa"/>
            <w:noWrap/>
            <w:hideMark/>
          </w:tcPr>
          <w:p w14:paraId="30696F44"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57DE4E55"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66FE96D"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E5AA636"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46A70E27"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11D6D246"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794D94AD"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04DBB77"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47703C4C"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587F67A0" w14:textId="77777777" w:rsidR="008A539D" w:rsidRPr="006D5A08" w:rsidRDefault="008A539D" w:rsidP="008A539D">
            <w:pPr>
              <w:jc w:val="center"/>
              <w:rPr>
                <w:i/>
                <w:iCs/>
                <w:noProof/>
                <w:color w:val="auto"/>
              </w:rPr>
            </w:pPr>
            <w:r w:rsidRPr="006D5A08">
              <w:rPr>
                <w:i/>
                <w:iCs/>
                <w:noProof/>
                <w:color w:val="auto"/>
              </w:rPr>
              <w:t>D. melanogaster</w:t>
            </w:r>
          </w:p>
        </w:tc>
        <w:tc>
          <w:tcPr>
            <w:tcW w:w="1451" w:type="dxa"/>
            <w:noWrap/>
            <w:hideMark/>
          </w:tcPr>
          <w:p w14:paraId="2AB738D2"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Diptera</w:t>
            </w:r>
          </w:p>
        </w:tc>
        <w:tc>
          <w:tcPr>
            <w:tcW w:w="708" w:type="dxa"/>
            <w:noWrap/>
            <w:hideMark/>
          </w:tcPr>
          <w:p w14:paraId="520BA602"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w:t>
            </w:r>
          </w:p>
        </w:tc>
        <w:tc>
          <w:tcPr>
            <w:tcW w:w="709" w:type="dxa"/>
            <w:noWrap/>
            <w:hideMark/>
          </w:tcPr>
          <w:p w14:paraId="23EC6CC6"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10</w:t>
            </w:r>
          </w:p>
        </w:tc>
        <w:tc>
          <w:tcPr>
            <w:tcW w:w="709" w:type="dxa"/>
            <w:noWrap/>
            <w:hideMark/>
          </w:tcPr>
          <w:p w14:paraId="4015BDCC"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25</w:t>
            </w:r>
          </w:p>
        </w:tc>
        <w:tc>
          <w:tcPr>
            <w:tcW w:w="709" w:type="dxa"/>
            <w:noWrap/>
            <w:hideMark/>
          </w:tcPr>
          <w:p w14:paraId="1D1F1B1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50</w:t>
            </w:r>
          </w:p>
        </w:tc>
        <w:tc>
          <w:tcPr>
            <w:tcW w:w="708" w:type="dxa"/>
            <w:noWrap/>
            <w:hideMark/>
          </w:tcPr>
          <w:p w14:paraId="4D5F355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w:t>
            </w:r>
          </w:p>
        </w:tc>
        <w:tc>
          <w:tcPr>
            <w:tcW w:w="709" w:type="dxa"/>
            <w:noWrap/>
            <w:hideMark/>
          </w:tcPr>
          <w:p w14:paraId="588E51B3"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10</w:t>
            </w:r>
          </w:p>
        </w:tc>
        <w:tc>
          <w:tcPr>
            <w:tcW w:w="709" w:type="dxa"/>
            <w:noWrap/>
            <w:hideMark/>
          </w:tcPr>
          <w:p w14:paraId="66E12CF9"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25</w:t>
            </w:r>
          </w:p>
        </w:tc>
        <w:tc>
          <w:tcPr>
            <w:tcW w:w="709" w:type="dxa"/>
            <w:noWrap/>
            <w:hideMark/>
          </w:tcPr>
          <w:p w14:paraId="67872A5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50</w:t>
            </w:r>
          </w:p>
        </w:tc>
      </w:tr>
      <w:tr w:rsidR="008A539D" w:rsidRPr="004F7CE5" w14:paraId="30E2E2EB"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7C610A4" w14:textId="77777777" w:rsidR="008A539D" w:rsidRPr="006D5A08" w:rsidRDefault="008A539D" w:rsidP="008A539D">
            <w:pPr>
              <w:jc w:val="center"/>
              <w:rPr>
                <w:i/>
                <w:iCs/>
                <w:noProof/>
                <w:color w:val="auto"/>
              </w:rPr>
            </w:pPr>
            <w:r w:rsidRPr="006D5A08">
              <w:rPr>
                <w:i/>
                <w:iCs/>
                <w:noProof/>
                <w:color w:val="auto"/>
              </w:rPr>
              <w:t>D. hydeii</w:t>
            </w:r>
          </w:p>
        </w:tc>
        <w:tc>
          <w:tcPr>
            <w:tcW w:w="1451" w:type="dxa"/>
            <w:noWrap/>
            <w:hideMark/>
          </w:tcPr>
          <w:p w14:paraId="44794609"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Diptera</w:t>
            </w:r>
          </w:p>
        </w:tc>
        <w:tc>
          <w:tcPr>
            <w:tcW w:w="708" w:type="dxa"/>
            <w:noWrap/>
            <w:hideMark/>
          </w:tcPr>
          <w:p w14:paraId="7B8094AB"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ED45651"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3000E03"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4263F7D"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3A5E734F"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547A6076"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75D362A2"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497BE3E7"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23DF6583"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B282E96" w14:textId="77777777" w:rsidR="008A539D" w:rsidRPr="006D5A08" w:rsidRDefault="008A539D" w:rsidP="008A539D">
            <w:pPr>
              <w:jc w:val="center"/>
              <w:rPr>
                <w:i/>
                <w:iCs/>
                <w:noProof/>
                <w:color w:val="auto"/>
              </w:rPr>
            </w:pPr>
            <w:r w:rsidRPr="006D5A08">
              <w:rPr>
                <w:i/>
                <w:iCs/>
                <w:noProof/>
                <w:color w:val="auto"/>
              </w:rPr>
              <w:lastRenderedPageBreak/>
              <w:t>Bactrocera tryoni</w:t>
            </w:r>
          </w:p>
        </w:tc>
        <w:tc>
          <w:tcPr>
            <w:tcW w:w="1451" w:type="dxa"/>
            <w:noWrap/>
            <w:hideMark/>
          </w:tcPr>
          <w:p w14:paraId="1F8FE279"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Diptera</w:t>
            </w:r>
          </w:p>
        </w:tc>
        <w:tc>
          <w:tcPr>
            <w:tcW w:w="708" w:type="dxa"/>
            <w:noWrap/>
            <w:hideMark/>
          </w:tcPr>
          <w:p w14:paraId="6DEFF55A"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29A45CC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21882B7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7FF840A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8" w:type="dxa"/>
            <w:noWrap/>
            <w:hideMark/>
          </w:tcPr>
          <w:p w14:paraId="71D5515C"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1F9F18A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35819D9A"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4887FC1B"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r>
      <w:tr w:rsidR="008A539D" w:rsidRPr="004F7CE5" w14:paraId="2D65FD1A"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4613ED" w14:textId="77777777" w:rsidR="008A539D" w:rsidRPr="006D5A08" w:rsidRDefault="008A539D" w:rsidP="008A539D">
            <w:pPr>
              <w:jc w:val="center"/>
              <w:rPr>
                <w:i/>
                <w:iCs/>
                <w:noProof/>
                <w:color w:val="auto"/>
              </w:rPr>
            </w:pPr>
            <w:r w:rsidRPr="006D5A08">
              <w:rPr>
                <w:i/>
                <w:iCs/>
                <w:noProof/>
                <w:color w:val="auto"/>
              </w:rPr>
              <w:t>Scaptodrosophila lativittata</w:t>
            </w:r>
          </w:p>
        </w:tc>
        <w:tc>
          <w:tcPr>
            <w:tcW w:w="1451" w:type="dxa"/>
            <w:noWrap/>
            <w:hideMark/>
          </w:tcPr>
          <w:p w14:paraId="377753EC"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Diptera</w:t>
            </w:r>
          </w:p>
        </w:tc>
        <w:tc>
          <w:tcPr>
            <w:tcW w:w="708" w:type="dxa"/>
            <w:noWrap/>
            <w:hideMark/>
          </w:tcPr>
          <w:p w14:paraId="77DB62FE"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6719772"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ECBBCEB"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291B484F"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16B1B660"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AAE32C7"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47DED515"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4AA169D5"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5CA038C3"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tcPr>
          <w:p w14:paraId="3CAB976D" w14:textId="77777777" w:rsidR="008A539D" w:rsidRPr="008A539D" w:rsidRDefault="008A539D" w:rsidP="008A539D">
            <w:pPr>
              <w:jc w:val="center"/>
              <w:rPr>
                <w:i/>
                <w:iCs/>
                <w:noProof/>
                <w:color w:val="auto"/>
              </w:rPr>
            </w:pPr>
            <w:r w:rsidRPr="008A539D">
              <w:rPr>
                <w:i/>
                <w:iCs/>
                <w:noProof/>
                <w:color w:val="auto"/>
              </w:rPr>
              <w:t>Bradysia ocellaris</w:t>
            </w:r>
          </w:p>
        </w:tc>
        <w:tc>
          <w:tcPr>
            <w:tcW w:w="1451" w:type="dxa"/>
            <w:noWrap/>
          </w:tcPr>
          <w:p w14:paraId="1DDD074B"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Diptera</w:t>
            </w:r>
          </w:p>
        </w:tc>
        <w:tc>
          <w:tcPr>
            <w:tcW w:w="708" w:type="dxa"/>
            <w:noWrap/>
          </w:tcPr>
          <w:p w14:paraId="436D81CB"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0</w:t>
            </w:r>
          </w:p>
        </w:tc>
        <w:tc>
          <w:tcPr>
            <w:tcW w:w="709" w:type="dxa"/>
            <w:noWrap/>
          </w:tcPr>
          <w:p w14:paraId="5B190F6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0</w:t>
            </w:r>
          </w:p>
        </w:tc>
        <w:tc>
          <w:tcPr>
            <w:tcW w:w="709" w:type="dxa"/>
            <w:noWrap/>
          </w:tcPr>
          <w:p w14:paraId="6B70C745"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0</w:t>
            </w:r>
          </w:p>
        </w:tc>
        <w:tc>
          <w:tcPr>
            <w:tcW w:w="709" w:type="dxa"/>
            <w:noWrap/>
          </w:tcPr>
          <w:p w14:paraId="60998EA3"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0</w:t>
            </w:r>
          </w:p>
        </w:tc>
        <w:tc>
          <w:tcPr>
            <w:tcW w:w="708" w:type="dxa"/>
            <w:noWrap/>
          </w:tcPr>
          <w:p w14:paraId="7E01E4B1"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w:t>
            </w:r>
          </w:p>
        </w:tc>
        <w:tc>
          <w:tcPr>
            <w:tcW w:w="709" w:type="dxa"/>
            <w:noWrap/>
          </w:tcPr>
          <w:p w14:paraId="29AF6691"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0</w:t>
            </w:r>
          </w:p>
        </w:tc>
        <w:tc>
          <w:tcPr>
            <w:tcW w:w="709" w:type="dxa"/>
            <w:noWrap/>
          </w:tcPr>
          <w:p w14:paraId="48FEA3B7"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w:t>
            </w:r>
          </w:p>
        </w:tc>
        <w:tc>
          <w:tcPr>
            <w:tcW w:w="709" w:type="dxa"/>
            <w:noWrap/>
          </w:tcPr>
          <w:p w14:paraId="6BDB718E"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0</w:t>
            </w:r>
          </w:p>
        </w:tc>
      </w:tr>
      <w:tr w:rsidR="008A539D" w:rsidRPr="004F7CE5" w14:paraId="212D38FD"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9AE8B80" w14:textId="77777777" w:rsidR="008A539D" w:rsidRPr="008A539D" w:rsidRDefault="008A539D" w:rsidP="008A539D">
            <w:pPr>
              <w:jc w:val="center"/>
              <w:rPr>
                <w:i/>
                <w:iCs/>
                <w:noProof/>
                <w:color w:val="auto"/>
              </w:rPr>
            </w:pPr>
            <w:r w:rsidRPr="008A539D">
              <w:rPr>
                <w:i/>
                <w:iCs/>
                <w:noProof/>
                <w:color w:val="auto"/>
              </w:rPr>
              <w:t>Aphidius colemani</w:t>
            </w:r>
          </w:p>
        </w:tc>
        <w:tc>
          <w:tcPr>
            <w:tcW w:w="1451" w:type="dxa"/>
            <w:noWrap/>
            <w:hideMark/>
          </w:tcPr>
          <w:p w14:paraId="082A6E3E"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Hymenoptera</w:t>
            </w:r>
          </w:p>
        </w:tc>
        <w:tc>
          <w:tcPr>
            <w:tcW w:w="708" w:type="dxa"/>
            <w:noWrap/>
            <w:hideMark/>
          </w:tcPr>
          <w:p w14:paraId="5ED3F19A"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36</w:t>
            </w:r>
          </w:p>
        </w:tc>
        <w:tc>
          <w:tcPr>
            <w:tcW w:w="709" w:type="dxa"/>
            <w:noWrap/>
            <w:hideMark/>
          </w:tcPr>
          <w:p w14:paraId="03E879D0"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5</w:t>
            </w:r>
          </w:p>
        </w:tc>
        <w:tc>
          <w:tcPr>
            <w:tcW w:w="709" w:type="dxa"/>
            <w:noWrap/>
            <w:hideMark/>
          </w:tcPr>
          <w:p w14:paraId="0895E460"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6</w:t>
            </w:r>
          </w:p>
        </w:tc>
        <w:tc>
          <w:tcPr>
            <w:tcW w:w="709" w:type="dxa"/>
            <w:noWrap/>
            <w:hideMark/>
          </w:tcPr>
          <w:p w14:paraId="7966F91C"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12</w:t>
            </w:r>
          </w:p>
        </w:tc>
        <w:tc>
          <w:tcPr>
            <w:tcW w:w="708" w:type="dxa"/>
            <w:noWrap/>
            <w:hideMark/>
          </w:tcPr>
          <w:p w14:paraId="7E6F96E3"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36</w:t>
            </w:r>
          </w:p>
        </w:tc>
        <w:tc>
          <w:tcPr>
            <w:tcW w:w="709" w:type="dxa"/>
            <w:noWrap/>
            <w:hideMark/>
          </w:tcPr>
          <w:p w14:paraId="19FC7C13"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4</w:t>
            </w:r>
          </w:p>
        </w:tc>
        <w:tc>
          <w:tcPr>
            <w:tcW w:w="709" w:type="dxa"/>
            <w:noWrap/>
            <w:hideMark/>
          </w:tcPr>
          <w:p w14:paraId="0630B741"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9</w:t>
            </w:r>
          </w:p>
        </w:tc>
        <w:tc>
          <w:tcPr>
            <w:tcW w:w="709" w:type="dxa"/>
            <w:noWrap/>
            <w:hideMark/>
          </w:tcPr>
          <w:p w14:paraId="15F2DDA1" w14:textId="77777777" w:rsidR="008A539D" w:rsidRPr="008A539D"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8A539D">
              <w:rPr>
                <w:noProof/>
              </w:rPr>
              <w:t>20</w:t>
            </w:r>
          </w:p>
        </w:tc>
      </w:tr>
      <w:tr w:rsidR="008A539D" w:rsidRPr="004F7CE5" w14:paraId="06DED4BD"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tcPr>
          <w:p w14:paraId="5EF01108" w14:textId="77777777" w:rsidR="008A539D" w:rsidRPr="008A539D" w:rsidRDefault="008A539D" w:rsidP="008A539D">
            <w:pPr>
              <w:jc w:val="center"/>
              <w:rPr>
                <w:i/>
                <w:iCs/>
                <w:noProof/>
                <w:color w:val="auto"/>
              </w:rPr>
            </w:pPr>
            <w:r w:rsidRPr="008A539D">
              <w:rPr>
                <w:i/>
                <w:iCs/>
                <w:noProof/>
                <w:color w:val="auto"/>
              </w:rPr>
              <w:t>Lysiphlebus testaceipes</w:t>
            </w:r>
          </w:p>
        </w:tc>
        <w:tc>
          <w:tcPr>
            <w:tcW w:w="1451" w:type="dxa"/>
            <w:noWrap/>
          </w:tcPr>
          <w:p w14:paraId="3ACA58EB"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Pr>
                <w:noProof/>
              </w:rPr>
              <w:t>Hymenoptera</w:t>
            </w:r>
          </w:p>
        </w:tc>
        <w:tc>
          <w:tcPr>
            <w:tcW w:w="708" w:type="dxa"/>
            <w:noWrap/>
          </w:tcPr>
          <w:p w14:paraId="7FC1F041"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14</w:t>
            </w:r>
          </w:p>
        </w:tc>
        <w:tc>
          <w:tcPr>
            <w:tcW w:w="709" w:type="dxa"/>
            <w:noWrap/>
          </w:tcPr>
          <w:p w14:paraId="4E2AF95B"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0</w:t>
            </w:r>
          </w:p>
        </w:tc>
        <w:tc>
          <w:tcPr>
            <w:tcW w:w="709" w:type="dxa"/>
            <w:noWrap/>
          </w:tcPr>
          <w:p w14:paraId="61ACE8C1"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4</w:t>
            </w:r>
          </w:p>
        </w:tc>
        <w:tc>
          <w:tcPr>
            <w:tcW w:w="709" w:type="dxa"/>
            <w:noWrap/>
          </w:tcPr>
          <w:p w14:paraId="416A2601"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13</w:t>
            </w:r>
          </w:p>
        </w:tc>
        <w:tc>
          <w:tcPr>
            <w:tcW w:w="708" w:type="dxa"/>
            <w:noWrap/>
          </w:tcPr>
          <w:p w14:paraId="2040D1CD"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14</w:t>
            </w:r>
          </w:p>
        </w:tc>
        <w:tc>
          <w:tcPr>
            <w:tcW w:w="709" w:type="dxa"/>
            <w:noWrap/>
          </w:tcPr>
          <w:p w14:paraId="71BD6C5A"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w:t>
            </w:r>
          </w:p>
        </w:tc>
        <w:tc>
          <w:tcPr>
            <w:tcW w:w="709" w:type="dxa"/>
            <w:noWrap/>
          </w:tcPr>
          <w:p w14:paraId="0AF2B275"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1</w:t>
            </w:r>
          </w:p>
        </w:tc>
        <w:tc>
          <w:tcPr>
            <w:tcW w:w="709" w:type="dxa"/>
            <w:noWrap/>
          </w:tcPr>
          <w:p w14:paraId="1BB4EC6D" w14:textId="77777777" w:rsidR="008A539D" w:rsidRPr="008A539D"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8A539D">
              <w:rPr>
                <w:noProof/>
              </w:rPr>
              <w:t>5</w:t>
            </w:r>
          </w:p>
        </w:tc>
      </w:tr>
      <w:tr w:rsidR="008A539D" w:rsidRPr="004F7CE5" w14:paraId="04190B48"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D94008C" w14:textId="77777777" w:rsidR="008A539D" w:rsidRPr="006D5A08" w:rsidRDefault="008A539D" w:rsidP="008A539D">
            <w:pPr>
              <w:jc w:val="center"/>
              <w:rPr>
                <w:i/>
                <w:iCs/>
                <w:noProof/>
                <w:color w:val="auto"/>
              </w:rPr>
            </w:pPr>
            <w:r w:rsidRPr="006D5A08">
              <w:rPr>
                <w:i/>
                <w:iCs/>
                <w:noProof/>
                <w:color w:val="auto"/>
              </w:rPr>
              <w:t>Carpophilus nr dimidiatis</w:t>
            </w:r>
          </w:p>
        </w:tc>
        <w:tc>
          <w:tcPr>
            <w:tcW w:w="1451" w:type="dxa"/>
            <w:noWrap/>
            <w:hideMark/>
          </w:tcPr>
          <w:p w14:paraId="21E5C2F1"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Coleoptera</w:t>
            </w:r>
          </w:p>
        </w:tc>
        <w:tc>
          <w:tcPr>
            <w:tcW w:w="708" w:type="dxa"/>
            <w:noWrap/>
            <w:hideMark/>
          </w:tcPr>
          <w:p w14:paraId="0674675A"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AADAC55"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3B8FB0B"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5A839762"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055361E6"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6ADF591E"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156AC651"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C46D2FD"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793354A1"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FD274B0" w14:textId="77777777" w:rsidR="008A539D" w:rsidRPr="006D5A08" w:rsidRDefault="008A539D" w:rsidP="008A539D">
            <w:pPr>
              <w:jc w:val="center"/>
              <w:rPr>
                <w:i/>
                <w:iCs/>
                <w:noProof/>
                <w:color w:val="auto"/>
              </w:rPr>
            </w:pPr>
            <w:r w:rsidRPr="006D5A08">
              <w:rPr>
                <w:i/>
                <w:iCs/>
                <w:noProof/>
                <w:color w:val="auto"/>
              </w:rPr>
              <w:t>C. davidsoni</w:t>
            </w:r>
          </w:p>
        </w:tc>
        <w:tc>
          <w:tcPr>
            <w:tcW w:w="1451" w:type="dxa"/>
            <w:noWrap/>
            <w:hideMark/>
          </w:tcPr>
          <w:p w14:paraId="57D3723B"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Coleoptera</w:t>
            </w:r>
          </w:p>
        </w:tc>
        <w:tc>
          <w:tcPr>
            <w:tcW w:w="708" w:type="dxa"/>
            <w:noWrap/>
            <w:hideMark/>
          </w:tcPr>
          <w:p w14:paraId="65D229A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25</w:t>
            </w:r>
          </w:p>
        </w:tc>
        <w:tc>
          <w:tcPr>
            <w:tcW w:w="709" w:type="dxa"/>
            <w:noWrap/>
            <w:hideMark/>
          </w:tcPr>
          <w:p w14:paraId="4A950545"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50</w:t>
            </w:r>
          </w:p>
        </w:tc>
        <w:tc>
          <w:tcPr>
            <w:tcW w:w="709" w:type="dxa"/>
            <w:noWrap/>
            <w:hideMark/>
          </w:tcPr>
          <w:p w14:paraId="51F80FD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w:t>
            </w:r>
          </w:p>
        </w:tc>
        <w:tc>
          <w:tcPr>
            <w:tcW w:w="709" w:type="dxa"/>
            <w:noWrap/>
            <w:hideMark/>
          </w:tcPr>
          <w:p w14:paraId="34849AE6"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10</w:t>
            </w:r>
          </w:p>
        </w:tc>
        <w:tc>
          <w:tcPr>
            <w:tcW w:w="708" w:type="dxa"/>
            <w:noWrap/>
            <w:hideMark/>
          </w:tcPr>
          <w:p w14:paraId="5E3743B1"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25</w:t>
            </w:r>
          </w:p>
        </w:tc>
        <w:tc>
          <w:tcPr>
            <w:tcW w:w="709" w:type="dxa"/>
            <w:noWrap/>
            <w:hideMark/>
          </w:tcPr>
          <w:p w14:paraId="092CCADA"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50</w:t>
            </w:r>
          </w:p>
        </w:tc>
        <w:tc>
          <w:tcPr>
            <w:tcW w:w="709" w:type="dxa"/>
            <w:noWrap/>
            <w:hideMark/>
          </w:tcPr>
          <w:p w14:paraId="166EAFBD"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w:t>
            </w:r>
          </w:p>
        </w:tc>
        <w:tc>
          <w:tcPr>
            <w:tcW w:w="709" w:type="dxa"/>
            <w:noWrap/>
            <w:hideMark/>
          </w:tcPr>
          <w:p w14:paraId="2F58B563"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10</w:t>
            </w:r>
          </w:p>
        </w:tc>
      </w:tr>
      <w:tr w:rsidR="008A539D" w:rsidRPr="004F7CE5" w14:paraId="7846E307"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1429122" w14:textId="77777777" w:rsidR="008A539D" w:rsidRPr="006D5A08" w:rsidRDefault="008A539D" w:rsidP="008A539D">
            <w:pPr>
              <w:jc w:val="center"/>
              <w:rPr>
                <w:i/>
                <w:iCs/>
                <w:noProof/>
                <w:color w:val="auto"/>
              </w:rPr>
            </w:pPr>
            <w:r w:rsidRPr="006D5A08">
              <w:rPr>
                <w:i/>
                <w:iCs/>
                <w:noProof/>
                <w:color w:val="auto"/>
              </w:rPr>
              <w:t>Diuraphis noxia</w:t>
            </w:r>
          </w:p>
        </w:tc>
        <w:tc>
          <w:tcPr>
            <w:tcW w:w="1451" w:type="dxa"/>
            <w:noWrap/>
            <w:hideMark/>
          </w:tcPr>
          <w:p w14:paraId="31C6ADE1"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Hemiptera</w:t>
            </w:r>
          </w:p>
        </w:tc>
        <w:tc>
          <w:tcPr>
            <w:tcW w:w="708" w:type="dxa"/>
            <w:noWrap/>
            <w:hideMark/>
          </w:tcPr>
          <w:p w14:paraId="2E095320"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36C6C9EB"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33D074E"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574DE106"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61BE8B08"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65E8994E"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274E38A7"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7EE0270C"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2F796D9A"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5280847E" w14:textId="77777777" w:rsidR="008A539D" w:rsidRPr="006D5A08" w:rsidRDefault="008A539D" w:rsidP="008A539D">
            <w:pPr>
              <w:jc w:val="center"/>
              <w:rPr>
                <w:i/>
                <w:iCs/>
                <w:noProof/>
                <w:color w:val="auto"/>
              </w:rPr>
            </w:pPr>
            <w:r w:rsidRPr="006D5A08">
              <w:rPr>
                <w:i/>
                <w:iCs/>
                <w:noProof/>
                <w:color w:val="auto"/>
              </w:rPr>
              <w:t>Metopolophium dirhodum</w:t>
            </w:r>
          </w:p>
        </w:tc>
        <w:tc>
          <w:tcPr>
            <w:tcW w:w="1451" w:type="dxa"/>
            <w:noWrap/>
            <w:hideMark/>
          </w:tcPr>
          <w:p w14:paraId="2767C6D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Hemiptera</w:t>
            </w:r>
          </w:p>
        </w:tc>
        <w:tc>
          <w:tcPr>
            <w:tcW w:w="708" w:type="dxa"/>
            <w:noWrap/>
            <w:hideMark/>
          </w:tcPr>
          <w:p w14:paraId="5344039D"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734B923F"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35367086"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0487A56B"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8" w:type="dxa"/>
            <w:noWrap/>
            <w:hideMark/>
          </w:tcPr>
          <w:p w14:paraId="62E19A1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03E1423F"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73B70ED9"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50C1A23A"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r>
      <w:tr w:rsidR="008A539D" w:rsidRPr="004F7CE5" w14:paraId="4AE366B8"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06E8150" w14:textId="77777777" w:rsidR="008A539D" w:rsidRPr="006D5A08" w:rsidRDefault="008A539D" w:rsidP="008A539D">
            <w:pPr>
              <w:jc w:val="center"/>
              <w:rPr>
                <w:i/>
                <w:iCs/>
                <w:noProof/>
                <w:color w:val="auto"/>
              </w:rPr>
            </w:pPr>
            <w:r w:rsidRPr="006D5A08">
              <w:rPr>
                <w:i/>
                <w:iCs/>
                <w:noProof/>
                <w:color w:val="auto"/>
              </w:rPr>
              <w:t>Rhopalosiphum padi</w:t>
            </w:r>
          </w:p>
        </w:tc>
        <w:tc>
          <w:tcPr>
            <w:tcW w:w="1451" w:type="dxa"/>
            <w:noWrap/>
            <w:hideMark/>
          </w:tcPr>
          <w:p w14:paraId="0A63C823"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Hemiptera</w:t>
            </w:r>
          </w:p>
        </w:tc>
        <w:tc>
          <w:tcPr>
            <w:tcW w:w="708" w:type="dxa"/>
            <w:noWrap/>
            <w:hideMark/>
          </w:tcPr>
          <w:p w14:paraId="310193AC"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248B06BA"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48DCDDD"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4F1F44EA"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7DA3B698"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CA0F383"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15AA99AC"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4CD60DFC"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13DD37D4"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10E88972" w14:textId="77777777" w:rsidR="008A539D" w:rsidRPr="006D5A08" w:rsidRDefault="008A539D" w:rsidP="008A539D">
            <w:pPr>
              <w:jc w:val="center"/>
              <w:rPr>
                <w:noProof/>
                <w:color w:val="auto"/>
              </w:rPr>
            </w:pPr>
            <w:r w:rsidRPr="006D5A08">
              <w:rPr>
                <w:noProof/>
                <w:color w:val="auto"/>
              </w:rPr>
              <w:t>Psyllid sp.</w:t>
            </w:r>
          </w:p>
        </w:tc>
        <w:tc>
          <w:tcPr>
            <w:tcW w:w="1451" w:type="dxa"/>
            <w:noWrap/>
            <w:hideMark/>
          </w:tcPr>
          <w:p w14:paraId="43EDA3C5"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Hemiptera</w:t>
            </w:r>
          </w:p>
        </w:tc>
        <w:tc>
          <w:tcPr>
            <w:tcW w:w="708" w:type="dxa"/>
            <w:noWrap/>
            <w:hideMark/>
          </w:tcPr>
          <w:p w14:paraId="0EB08FBD"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268710F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26A29C43"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47518996"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8" w:type="dxa"/>
            <w:noWrap/>
            <w:hideMark/>
          </w:tcPr>
          <w:p w14:paraId="1E1811C4"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1C6E509D"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4F176AA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c>
          <w:tcPr>
            <w:tcW w:w="709" w:type="dxa"/>
            <w:noWrap/>
            <w:hideMark/>
          </w:tcPr>
          <w:p w14:paraId="50637DC8"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w:t>
            </w:r>
          </w:p>
        </w:tc>
      </w:tr>
      <w:tr w:rsidR="008A539D" w:rsidRPr="004F7CE5" w14:paraId="2181E9AD"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8B36F26" w14:textId="77777777" w:rsidR="008A539D" w:rsidRPr="006D5A08" w:rsidRDefault="008A539D" w:rsidP="008A539D">
            <w:pPr>
              <w:jc w:val="center"/>
              <w:rPr>
                <w:i/>
                <w:iCs/>
                <w:noProof/>
                <w:color w:val="auto"/>
              </w:rPr>
            </w:pPr>
            <w:r w:rsidRPr="006D5A08">
              <w:rPr>
                <w:i/>
                <w:iCs/>
                <w:noProof/>
                <w:color w:val="auto"/>
              </w:rPr>
              <w:t>Acizzia alternata</w:t>
            </w:r>
          </w:p>
        </w:tc>
        <w:tc>
          <w:tcPr>
            <w:tcW w:w="1451" w:type="dxa"/>
            <w:noWrap/>
            <w:hideMark/>
          </w:tcPr>
          <w:p w14:paraId="06BBC1F3"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Hemiptera</w:t>
            </w:r>
          </w:p>
        </w:tc>
        <w:tc>
          <w:tcPr>
            <w:tcW w:w="708" w:type="dxa"/>
            <w:noWrap/>
            <w:hideMark/>
          </w:tcPr>
          <w:p w14:paraId="6C0C4325"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2D78C14D"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C9C7F51"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6ACCFFD2"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8" w:type="dxa"/>
            <w:noWrap/>
            <w:hideMark/>
          </w:tcPr>
          <w:p w14:paraId="557EFA5F"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0357FBB0"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615F3500"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c>
          <w:tcPr>
            <w:tcW w:w="709" w:type="dxa"/>
            <w:noWrap/>
            <w:hideMark/>
          </w:tcPr>
          <w:p w14:paraId="1C812555" w14:textId="77777777" w:rsidR="008A539D" w:rsidRPr="004F7CE5" w:rsidRDefault="008A539D" w:rsidP="008A539D">
            <w:pPr>
              <w:jc w:val="center"/>
              <w:cnfStyle w:val="000000000000" w:firstRow="0" w:lastRow="0" w:firstColumn="0" w:lastColumn="0" w:oddVBand="0" w:evenVBand="0" w:oddHBand="0" w:evenHBand="0" w:firstRowFirstColumn="0" w:firstRowLastColumn="0" w:lastRowFirstColumn="0" w:lastRowLastColumn="0"/>
              <w:rPr>
                <w:noProof/>
              </w:rPr>
            </w:pPr>
            <w:r w:rsidRPr="004F7CE5">
              <w:rPr>
                <w:noProof/>
              </w:rPr>
              <w:t>1</w:t>
            </w:r>
          </w:p>
        </w:tc>
      </w:tr>
      <w:tr w:rsidR="008A539D" w:rsidRPr="004F7CE5" w14:paraId="54D92CF5" w14:textId="77777777" w:rsidTr="008A53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FEE4361" w14:textId="77777777" w:rsidR="008A539D" w:rsidRPr="006D5A08" w:rsidRDefault="008A539D" w:rsidP="008A539D">
            <w:pPr>
              <w:jc w:val="center"/>
              <w:rPr>
                <w:i/>
                <w:iCs/>
                <w:noProof/>
                <w:color w:val="auto"/>
              </w:rPr>
            </w:pPr>
            <w:r w:rsidRPr="006D5A08">
              <w:rPr>
                <w:i/>
                <w:iCs/>
                <w:noProof/>
                <w:color w:val="auto"/>
              </w:rPr>
              <w:t>A. solanicola</w:t>
            </w:r>
          </w:p>
        </w:tc>
        <w:tc>
          <w:tcPr>
            <w:tcW w:w="1451" w:type="dxa"/>
            <w:noWrap/>
            <w:hideMark/>
          </w:tcPr>
          <w:p w14:paraId="429B9630"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Hemiptera</w:t>
            </w:r>
          </w:p>
        </w:tc>
        <w:tc>
          <w:tcPr>
            <w:tcW w:w="708" w:type="dxa"/>
            <w:noWrap/>
            <w:hideMark/>
          </w:tcPr>
          <w:p w14:paraId="65DD80E2"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10</w:t>
            </w:r>
          </w:p>
        </w:tc>
        <w:tc>
          <w:tcPr>
            <w:tcW w:w="709" w:type="dxa"/>
            <w:noWrap/>
            <w:hideMark/>
          </w:tcPr>
          <w:p w14:paraId="7DA648F2"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25</w:t>
            </w:r>
          </w:p>
        </w:tc>
        <w:tc>
          <w:tcPr>
            <w:tcW w:w="709" w:type="dxa"/>
            <w:noWrap/>
            <w:hideMark/>
          </w:tcPr>
          <w:p w14:paraId="6F496CDD"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50</w:t>
            </w:r>
          </w:p>
        </w:tc>
        <w:tc>
          <w:tcPr>
            <w:tcW w:w="709" w:type="dxa"/>
            <w:noWrap/>
            <w:hideMark/>
          </w:tcPr>
          <w:p w14:paraId="6EE24B59"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w:t>
            </w:r>
          </w:p>
        </w:tc>
        <w:tc>
          <w:tcPr>
            <w:tcW w:w="708" w:type="dxa"/>
            <w:noWrap/>
            <w:hideMark/>
          </w:tcPr>
          <w:p w14:paraId="7A719947"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10</w:t>
            </w:r>
          </w:p>
        </w:tc>
        <w:tc>
          <w:tcPr>
            <w:tcW w:w="709" w:type="dxa"/>
            <w:noWrap/>
            <w:hideMark/>
          </w:tcPr>
          <w:p w14:paraId="7312340C"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25</w:t>
            </w:r>
          </w:p>
        </w:tc>
        <w:tc>
          <w:tcPr>
            <w:tcW w:w="709" w:type="dxa"/>
            <w:noWrap/>
            <w:hideMark/>
          </w:tcPr>
          <w:p w14:paraId="1C63A8EC"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50</w:t>
            </w:r>
          </w:p>
        </w:tc>
        <w:tc>
          <w:tcPr>
            <w:tcW w:w="709" w:type="dxa"/>
            <w:noWrap/>
            <w:hideMark/>
          </w:tcPr>
          <w:p w14:paraId="36542340" w14:textId="77777777" w:rsidR="008A539D" w:rsidRPr="004F7CE5" w:rsidRDefault="008A539D" w:rsidP="008A539D">
            <w:pPr>
              <w:jc w:val="center"/>
              <w:cnfStyle w:val="000000100000" w:firstRow="0" w:lastRow="0" w:firstColumn="0" w:lastColumn="0" w:oddVBand="0" w:evenVBand="0" w:oddHBand="1" w:evenHBand="0" w:firstRowFirstColumn="0" w:firstRowLastColumn="0" w:lastRowFirstColumn="0" w:lastRowLastColumn="0"/>
              <w:rPr>
                <w:noProof/>
              </w:rPr>
            </w:pPr>
            <w:r w:rsidRPr="004F7CE5">
              <w:rPr>
                <w:noProof/>
              </w:rPr>
              <w:t>5</w:t>
            </w:r>
          </w:p>
        </w:tc>
      </w:tr>
      <w:tr w:rsidR="008A539D" w:rsidRPr="00DE1B38" w14:paraId="6C98A92A" w14:textId="77777777" w:rsidTr="008A539D">
        <w:trPr>
          <w:trHeight w:val="30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A9EA39F" w14:textId="77777777" w:rsidR="008A539D" w:rsidRPr="006D5A08" w:rsidRDefault="008A539D" w:rsidP="008A539D">
            <w:pPr>
              <w:jc w:val="right"/>
              <w:rPr>
                <w:bCs w:val="0"/>
                <w:noProof/>
                <w:color w:val="auto"/>
              </w:rPr>
            </w:pPr>
            <w:r w:rsidRPr="006D5A08">
              <w:rPr>
                <w:noProof/>
                <w:color w:val="auto"/>
              </w:rPr>
              <w:t> Total</w:t>
            </w:r>
          </w:p>
        </w:tc>
        <w:tc>
          <w:tcPr>
            <w:tcW w:w="1451" w:type="dxa"/>
          </w:tcPr>
          <w:p w14:paraId="22F7E4D4" w14:textId="77777777" w:rsidR="008A539D" w:rsidRPr="006D5A0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6D5A08">
              <w:rPr>
                <w:b/>
                <w:noProof/>
              </w:rPr>
              <w:t>4</w:t>
            </w:r>
          </w:p>
        </w:tc>
        <w:tc>
          <w:tcPr>
            <w:tcW w:w="708" w:type="dxa"/>
            <w:noWrap/>
            <w:hideMark/>
          </w:tcPr>
          <w:p w14:paraId="1B12593B"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100</w:t>
            </w:r>
          </w:p>
        </w:tc>
        <w:tc>
          <w:tcPr>
            <w:tcW w:w="709" w:type="dxa"/>
            <w:noWrap/>
            <w:hideMark/>
          </w:tcPr>
          <w:p w14:paraId="29F5F976"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100</w:t>
            </w:r>
          </w:p>
        </w:tc>
        <w:tc>
          <w:tcPr>
            <w:tcW w:w="709" w:type="dxa"/>
            <w:noWrap/>
            <w:hideMark/>
          </w:tcPr>
          <w:p w14:paraId="5C6FF337"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100</w:t>
            </w:r>
          </w:p>
        </w:tc>
        <w:tc>
          <w:tcPr>
            <w:tcW w:w="709" w:type="dxa"/>
            <w:noWrap/>
            <w:hideMark/>
          </w:tcPr>
          <w:p w14:paraId="4DD26C88"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100</w:t>
            </w:r>
          </w:p>
        </w:tc>
        <w:tc>
          <w:tcPr>
            <w:tcW w:w="708" w:type="dxa"/>
            <w:noWrap/>
            <w:hideMark/>
          </w:tcPr>
          <w:p w14:paraId="1C9A784C"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w:t>
            </w:r>
            <w:r>
              <w:rPr>
                <w:b/>
                <w:noProof/>
              </w:rPr>
              <w:t>1</w:t>
            </w:r>
          </w:p>
        </w:tc>
        <w:tc>
          <w:tcPr>
            <w:tcW w:w="709" w:type="dxa"/>
            <w:noWrap/>
            <w:hideMark/>
          </w:tcPr>
          <w:p w14:paraId="6D05BBBF"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100</w:t>
            </w:r>
          </w:p>
        </w:tc>
        <w:tc>
          <w:tcPr>
            <w:tcW w:w="709" w:type="dxa"/>
            <w:noWrap/>
            <w:hideMark/>
          </w:tcPr>
          <w:p w14:paraId="10007AD0"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w:t>
            </w:r>
            <w:r>
              <w:rPr>
                <w:b/>
                <w:noProof/>
              </w:rPr>
              <w:t>1</w:t>
            </w:r>
          </w:p>
        </w:tc>
        <w:tc>
          <w:tcPr>
            <w:tcW w:w="709" w:type="dxa"/>
            <w:noWrap/>
            <w:hideMark/>
          </w:tcPr>
          <w:p w14:paraId="7D742ABE" w14:textId="77777777" w:rsidR="008A539D" w:rsidRPr="00DE1B38" w:rsidRDefault="008A539D" w:rsidP="008A539D">
            <w:pPr>
              <w:jc w:val="center"/>
              <w:cnfStyle w:val="000000000000" w:firstRow="0" w:lastRow="0" w:firstColumn="0" w:lastColumn="0" w:oddVBand="0" w:evenVBand="0" w:oddHBand="0" w:evenHBand="0" w:firstRowFirstColumn="0" w:firstRowLastColumn="0" w:lastRowFirstColumn="0" w:lastRowLastColumn="0"/>
              <w:rPr>
                <w:b/>
                <w:noProof/>
              </w:rPr>
            </w:pPr>
            <w:r w:rsidRPr="00DE1B38">
              <w:rPr>
                <w:b/>
                <w:noProof/>
              </w:rPr>
              <w:t>100</w:t>
            </w:r>
          </w:p>
        </w:tc>
      </w:tr>
    </w:tbl>
    <w:p w14:paraId="73172D7F" w14:textId="77777777" w:rsidR="008A539D" w:rsidRDefault="008A539D">
      <w:pPr>
        <w:rPr>
          <w:b/>
          <w:sz w:val="24"/>
        </w:rPr>
      </w:pPr>
    </w:p>
    <w:p w14:paraId="125DBA7C" w14:textId="4EC8D9D4" w:rsidR="001B079E" w:rsidRDefault="001B079E" w:rsidP="00FA353F">
      <w:pPr>
        <w:pStyle w:val="ListParagraph"/>
        <w:numPr>
          <w:ilvl w:val="1"/>
          <w:numId w:val="3"/>
        </w:numPr>
        <w:rPr>
          <w:b/>
          <w:sz w:val="24"/>
        </w:rPr>
      </w:pPr>
      <w:r w:rsidRPr="00FA353F">
        <w:rPr>
          <w:b/>
          <w:sz w:val="24"/>
        </w:rPr>
        <w:t>Molecular analysis</w:t>
      </w:r>
    </w:p>
    <w:p w14:paraId="0A5982EB" w14:textId="7AC45018" w:rsidR="00FA353F" w:rsidRPr="00FA353F" w:rsidRDefault="00FA353F" w:rsidP="00FA353F">
      <w:pPr>
        <w:pStyle w:val="ListParagraph"/>
        <w:numPr>
          <w:ilvl w:val="2"/>
          <w:numId w:val="3"/>
        </w:numPr>
        <w:rPr>
          <w:b/>
          <w:sz w:val="24"/>
        </w:rPr>
      </w:pPr>
      <w:r>
        <w:rPr>
          <w:b/>
          <w:sz w:val="24"/>
        </w:rPr>
        <w:t>DNA extraction, amplification and library preparation from insect pools.</w:t>
      </w:r>
    </w:p>
    <w:p w14:paraId="30C7E53D" w14:textId="2A9395A5" w:rsidR="00724A6A" w:rsidRDefault="00724A6A">
      <w:pPr>
        <w:rPr>
          <w:sz w:val="24"/>
        </w:rPr>
      </w:pPr>
      <w:r>
        <w:rPr>
          <w:sz w:val="24"/>
        </w:rPr>
        <w:t xml:space="preserve">DNA was non-destructively extracted from the </w:t>
      </w:r>
      <w:r w:rsidR="008A539D">
        <w:rPr>
          <w:sz w:val="24"/>
        </w:rPr>
        <w:t>eight</w:t>
      </w:r>
      <w:r>
        <w:rPr>
          <w:sz w:val="24"/>
        </w:rPr>
        <w:t xml:space="preserve"> pools</w:t>
      </w:r>
      <w:r w:rsidR="00020B77">
        <w:rPr>
          <w:sz w:val="24"/>
        </w:rPr>
        <w:t xml:space="preserve"> of insects</w:t>
      </w:r>
      <w:r>
        <w:rPr>
          <w:sz w:val="24"/>
        </w:rPr>
        <w:t xml:space="preserve"> using the </w:t>
      </w:r>
      <w:proofErr w:type="spellStart"/>
      <w:r>
        <w:rPr>
          <w:sz w:val="24"/>
        </w:rPr>
        <w:t>QuickExtract</w:t>
      </w:r>
      <w:proofErr w:type="spellEnd"/>
      <w:r>
        <w:rPr>
          <w:sz w:val="24"/>
        </w:rPr>
        <w:t xml:space="preserve"> kit </w:t>
      </w:r>
      <w:r w:rsidR="00FC1E2E">
        <w:rPr>
          <w:sz w:val="24"/>
        </w:rPr>
        <w:t>(</w:t>
      </w:r>
      <w:proofErr w:type="spellStart"/>
      <w:r w:rsidR="00FC1E2E">
        <w:rPr>
          <w:sz w:val="24"/>
        </w:rPr>
        <w:t>Biosearch</w:t>
      </w:r>
      <w:proofErr w:type="spellEnd"/>
      <w:r w:rsidR="00FC1E2E">
        <w:rPr>
          <w:sz w:val="24"/>
        </w:rPr>
        <w:t xml:space="preserve"> Technologies, California, USA) </w:t>
      </w:r>
      <w:r>
        <w:rPr>
          <w:sz w:val="24"/>
        </w:rPr>
        <w:t>for pools 1-4</w:t>
      </w:r>
      <w:r w:rsidR="00FC1E2E">
        <w:rPr>
          <w:sz w:val="24"/>
        </w:rPr>
        <w:t xml:space="preserve"> </w:t>
      </w:r>
      <w:r>
        <w:rPr>
          <w:sz w:val="24"/>
        </w:rPr>
        <w:t>and the Blood and Tissue kit</w:t>
      </w:r>
      <w:r w:rsidR="00E706A2">
        <w:rPr>
          <w:sz w:val="24"/>
        </w:rPr>
        <w:t xml:space="preserve"> </w:t>
      </w:r>
      <w:r w:rsidR="00FC1E2E">
        <w:rPr>
          <w:sz w:val="24"/>
        </w:rPr>
        <w:t>(</w:t>
      </w:r>
      <w:r w:rsidR="00146390">
        <w:rPr>
          <w:sz w:val="24"/>
        </w:rPr>
        <w:t>Qiagen, Germany</w:t>
      </w:r>
      <w:r w:rsidR="00E706A2">
        <w:rPr>
          <w:sz w:val="24"/>
        </w:rPr>
        <w:t>)</w:t>
      </w:r>
      <w:r>
        <w:rPr>
          <w:sz w:val="24"/>
        </w:rPr>
        <w:t xml:space="preserve"> </w:t>
      </w:r>
      <w:r w:rsidR="00FC1E2E">
        <w:rPr>
          <w:sz w:val="24"/>
        </w:rPr>
        <w:t>for pools 5-8</w:t>
      </w:r>
      <w:r w:rsidR="008A539D">
        <w:rPr>
          <w:sz w:val="24"/>
        </w:rPr>
        <w:t xml:space="preserve"> (pools I1-I8)</w:t>
      </w:r>
      <w:r w:rsidR="00FA353F">
        <w:rPr>
          <w:sz w:val="24"/>
        </w:rPr>
        <w:t>.</w:t>
      </w:r>
    </w:p>
    <w:p w14:paraId="70633472" w14:textId="55AD15F4" w:rsidR="00E706A2" w:rsidRDefault="00E706A2" w:rsidP="00FA353F">
      <w:pPr>
        <w:ind w:firstLine="720"/>
        <w:rPr>
          <w:sz w:val="24"/>
        </w:rPr>
      </w:pPr>
      <w:r>
        <w:rPr>
          <w:sz w:val="24"/>
        </w:rPr>
        <w:t xml:space="preserve">Non-destructive DNA extraction using </w:t>
      </w:r>
      <w:proofErr w:type="spellStart"/>
      <w:r w:rsidRPr="00216665">
        <w:rPr>
          <w:sz w:val="24"/>
        </w:rPr>
        <w:t>QuickExtract</w:t>
      </w:r>
      <w:proofErr w:type="spellEnd"/>
      <w:r w:rsidRPr="00216665">
        <w:rPr>
          <w:sz w:val="24"/>
        </w:rPr>
        <w:t xml:space="preserve"> was performed</w:t>
      </w:r>
      <w:r w:rsidR="00146390" w:rsidRPr="00216665">
        <w:rPr>
          <w:sz w:val="24"/>
        </w:rPr>
        <w:t xml:space="preserve"> </w:t>
      </w:r>
      <w:r w:rsidR="00FC1E2E">
        <w:rPr>
          <w:sz w:val="24"/>
        </w:rPr>
        <w:t xml:space="preserve">as follows: </w:t>
      </w:r>
      <w:r w:rsidR="00AA59D2">
        <w:rPr>
          <w:sz w:val="24"/>
        </w:rPr>
        <w:t xml:space="preserve">ethanol </w:t>
      </w:r>
      <w:r w:rsidR="00146390">
        <w:rPr>
          <w:sz w:val="24"/>
        </w:rPr>
        <w:t>w</w:t>
      </w:r>
      <w:r w:rsidR="00AA59D2">
        <w:rPr>
          <w:sz w:val="24"/>
        </w:rPr>
        <w:t>as</w:t>
      </w:r>
      <w:r w:rsidR="00146390">
        <w:rPr>
          <w:sz w:val="24"/>
        </w:rPr>
        <w:t xml:space="preserve"> r</w:t>
      </w:r>
      <w:r w:rsidR="00146390" w:rsidRPr="00146390">
        <w:rPr>
          <w:sz w:val="24"/>
        </w:rPr>
        <w:t>emove</w:t>
      </w:r>
      <w:r w:rsidR="00146390">
        <w:rPr>
          <w:sz w:val="24"/>
        </w:rPr>
        <w:t xml:space="preserve">d </w:t>
      </w:r>
      <w:r w:rsidR="00AA59D2">
        <w:rPr>
          <w:sz w:val="24"/>
        </w:rPr>
        <w:t xml:space="preserve">from the pooled insects </w:t>
      </w:r>
      <w:r w:rsidR="00AA59D2" w:rsidRPr="00146390">
        <w:rPr>
          <w:sz w:val="24"/>
        </w:rPr>
        <w:t>using a 200ul pipette</w:t>
      </w:r>
      <w:r w:rsidR="00AA59D2">
        <w:rPr>
          <w:sz w:val="24"/>
        </w:rPr>
        <w:t xml:space="preserve">, which were </w:t>
      </w:r>
      <w:r w:rsidR="00146390">
        <w:rPr>
          <w:sz w:val="24"/>
        </w:rPr>
        <w:t>a</w:t>
      </w:r>
      <w:r w:rsidR="00146390" w:rsidRPr="00146390">
        <w:rPr>
          <w:sz w:val="24"/>
        </w:rPr>
        <w:t>ir-dr</w:t>
      </w:r>
      <w:r w:rsidR="00146390">
        <w:rPr>
          <w:sz w:val="24"/>
        </w:rPr>
        <w:t>ied</w:t>
      </w:r>
      <w:r w:rsidR="00146390" w:rsidRPr="00146390">
        <w:rPr>
          <w:sz w:val="24"/>
        </w:rPr>
        <w:t xml:space="preserve"> in tubes for 10 minutes</w:t>
      </w:r>
      <w:r w:rsidR="00146390">
        <w:rPr>
          <w:sz w:val="24"/>
        </w:rPr>
        <w:t>.</w:t>
      </w:r>
      <w:r w:rsidR="00146390" w:rsidRPr="00146390">
        <w:rPr>
          <w:sz w:val="24"/>
        </w:rPr>
        <w:t xml:space="preserve"> 500ul of </w:t>
      </w:r>
      <w:proofErr w:type="spellStart"/>
      <w:r w:rsidR="00146390" w:rsidRPr="00146390">
        <w:rPr>
          <w:sz w:val="24"/>
        </w:rPr>
        <w:t>QuickExtract</w:t>
      </w:r>
      <w:proofErr w:type="spellEnd"/>
      <w:r w:rsidR="00146390">
        <w:rPr>
          <w:sz w:val="24"/>
        </w:rPr>
        <w:t xml:space="preserve"> was added</w:t>
      </w:r>
      <w:r w:rsidR="00146390" w:rsidRPr="00146390">
        <w:rPr>
          <w:sz w:val="24"/>
        </w:rPr>
        <w:t xml:space="preserve"> to </w:t>
      </w:r>
      <w:r w:rsidR="00146390">
        <w:rPr>
          <w:sz w:val="24"/>
        </w:rPr>
        <w:t xml:space="preserve">the pools </w:t>
      </w:r>
      <w:r w:rsidR="00FC1E2E">
        <w:rPr>
          <w:sz w:val="24"/>
        </w:rPr>
        <w:t xml:space="preserve">ensuring all insects were submerged. Pools </w:t>
      </w:r>
      <w:r w:rsidR="00146390">
        <w:rPr>
          <w:sz w:val="24"/>
        </w:rPr>
        <w:t>were then v</w:t>
      </w:r>
      <w:r w:rsidR="00146390" w:rsidRPr="00146390">
        <w:rPr>
          <w:sz w:val="24"/>
        </w:rPr>
        <w:t>ortex</w:t>
      </w:r>
      <w:r w:rsidR="00146390">
        <w:rPr>
          <w:sz w:val="24"/>
        </w:rPr>
        <w:t>ed</w:t>
      </w:r>
      <w:r w:rsidR="00146390" w:rsidRPr="00146390">
        <w:rPr>
          <w:sz w:val="24"/>
        </w:rPr>
        <w:t xml:space="preserve"> for 30 seconds</w:t>
      </w:r>
      <w:r w:rsidR="00146390">
        <w:rPr>
          <w:sz w:val="24"/>
        </w:rPr>
        <w:t>, i</w:t>
      </w:r>
      <w:r w:rsidR="00146390" w:rsidRPr="00146390">
        <w:rPr>
          <w:sz w:val="24"/>
        </w:rPr>
        <w:t>ncubate</w:t>
      </w:r>
      <w:r w:rsidR="00FC1E2E">
        <w:rPr>
          <w:sz w:val="24"/>
        </w:rPr>
        <w:t>d at</w:t>
      </w:r>
      <w:r w:rsidR="00146390" w:rsidRPr="00146390">
        <w:rPr>
          <w:sz w:val="24"/>
        </w:rPr>
        <w:t xml:space="preserve"> 65</w:t>
      </w:r>
      <w:r w:rsidR="00146390">
        <w:rPr>
          <w:rFonts w:cstheme="minorHAnsi"/>
          <w:sz w:val="24"/>
        </w:rPr>
        <w:t>°</w:t>
      </w:r>
      <w:r w:rsidR="00146390" w:rsidRPr="00146390">
        <w:rPr>
          <w:sz w:val="24"/>
        </w:rPr>
        <w:t>C</w:t>
      </w:r>
      <w:r w:rsidR="00146390">
        <w:rPr>
          <w:sz w:val="24"/>
        </w:rPr>
        <w:t xml:space="preserve"> for </w:t>
      </w:r>
      <w:r w:rsidR="00146390" w:rsidRPr="00146390">
        <w:rPr>
          <w:sz w:val="24"/>
        </w:rPr>
        <w:t>6 minutes</w:t>
      </w:r>
      <w:r w:rsidR="00146390">
        <w:rPr>
          <w:sz w:val="24"/>
        </w:rPr>
        <w:t>, v</w:t>
      </w:r>
      <w:r w:rsidR="00146390" w:rsidRPr="00146390">
        <w:rPr>
          <w:sz w:val="24"/>
        </w:rPr>
        <w:t>ortex</w:t>
      </w:r>
      <w:r w:rsidR="00146390">
        <w:rPr>
          <w:sz w:val="24"/>
        </w:rPr>
        <w:t>ed</w:t>
      </w:r>
      <w:r w:rsidR="00146390" w:rsidRPr="00146390">
        <w:rPr>
          <w:sz w:val="24"/>
        </w:rPr>
        <w:t xml:space="preserve"> for 15 seconds</w:t>
      </w:r>
      <w:r w:rsidR="00146390">
        <w:rPr>
          <w:sz w:val="24"/>
        </w:rPr>
        <w:t xml:space="preserve"> and i</w:t>
      </w:r>
      <w:r w:rsidR="00146390" w:rsidRPr="00146390">
        <w:rPr>
          <w:sz w:val="24"/>
        </w:rPr>
        <w:t>ncubate</w:t>
      </w:r>
      <w:r w:rsidR="00146390">
        <w:rPr>
          <w:sz w:val="24"/>
        </w:rPr>
        <w:t>d at</w:t>
      </w:r>
      <w:r w:rsidR="00146390" w:rsidRPr="00146390">
        <w:rPr>
          <w:sz w:val="24"/>
        </w:rPr>
        <w:t xml:space="preserve"> 98</w:t>
      </w:r>
      <w:r w:rsidR="00146390">
        <w:rPr>
          <w:rFonts w:cstheme="minorHAnsi"/>
          <w:sz w:val="24"/>
        </w:rPr>
        <w:t>°</w:t>
      </w:r>
      <w:r w:rsidR="00146390" w:rsidRPr="00146390">
        <w:rPr>
          <w:sz w:val="24"/>
        </w:rPr>
        <w:t>C</w:t>
      </w:r>
      <w:r w:rsidR="00146390">
        <w:rPr>
          <w:sz w:val="24"/>
        </w:rPr>
        <w:t xml:space="preserve"> for</w:t>
      </w:r>
      <w:r w:rsidR="00146390" w:rsidRPr="00146390">
        <w:rPr>
          <w:sz w:val="24"/>
        </w:rPr>
        <w:t xml:space="preserve"> 2 minutes</w:t>
      </w:r>
      <w:r w:rsidR="00146390">
        <w:rPr>
          <w:sz w:val="24"/>
        </w:rPr>
        <w:t>.</w:t>
      </w:r>
      <w:r w:rsidR="00FC1E2E">
        <w:rPr>
          <w:sz w:val="24"/>
        </w:rPr>
        <w:t xml:space="preserve"> All the liquid present in the vial</w:t>
      </w:r>
      <w:r w:rsidR="00146390" w:rsidRPr="00146390">
        <w:rPr>
          <w:sz w:val="24"/>
        </w:rPr>
        <w:t xml:space="preserve"> </w:t>
      </w:r>
      <w:r w:rsidR="00146390">
        <w:rPr>
          <w:sz w:val="24"/>
        </w:rPr>
        <w:t xml:space="preserve">was then </w:t>
      </w:r>
      <w:r w:rsidR="00AA59D2">
        <w:rPr>
          <w:sz w:val="24"/>
        </w:rPr>
        <w:t xml:space="preserve">pipetted </w:t>
      </w:r>
      <w:r w:rsidR="00146390" w:rsidRPr="00146390">
        <w:rPr>
          <w:sz w:val="24"/>
        </w:rPr>
        <w:t xml:space="preserve">to a new </w:t>
      </w:r>
      <w:r w:rsidR="00FC1E2E" w:rsidRPr="00146390">
        <w:rPr>
          <w:sz w:val="24"/>
        </w:rPr>
        <w:t>Eppendorf</w:t>
      </w:r>
      <w:r w:rsidR="00146390" w:rsidRPr="00146390">
        <w:rPr>
          <w:sz w:val="24"/>
        </w:rPr>
        <w:t xml:space="preserve"> tube </w:t>
      </w:r>
      <w:r w:rsidR="00216665">
        <w:rPr>
          <w:sz w:val="24"/>
        </w:rPr>
        <w:t>and s</w:t>
      </w:r>
      <w:r w:rsidR="00146390" w:rsidRPr="00146390">
        <w:rPr>
          <w:sz w:val="24"/>
        </w:rPr>
        <w:t>tore</w:t>
      </w:r>
      <w:r w:rsidR="00216665">
        <w:rPr>
          <w:sz w:val="24"/>
        </w:rPr>
        <w:t>d at</w:t>
      </w:r>
      <w:r w:rsidR="00146390" w:rsidRPr="00146390">
        <w:rPr>
          <w:sz w:val="24"/>
        </w:rPr>
        <w:t xml:space="preserve"> -20</w:t>
      </w:r>
      <w:r w:rsidR="00216665">
        <w:rPr>
          <w:rFonts w:cstheme="minorHAnsi"/>
          <w:sz w:val="24"/>
        </w:rPr>
        <w:t>°</w:t>
      </w:r>
      <w:r w:rsidR="00146390" w:rsidRPr="00146390">
        <w:rPr>
          <w:sz w:val="24"/>
        </w:rPr>
        <w:t>C</w:t>
      </w:r>
      <w:r w:rsidR="00216665">
        <w:rPr>
          <w:sz w:val="24"/>
        </w:rPr>
        <w:t>.</w:t>
      </w:r>
      <w:r w:rsidR="00AA59D2">
        <w:rPr>
          <w:sz w:val="24"/>
        </w:rPr>
        <w:t xml:space="preserve"> </w:t>
      </w:r>
      <w:r w:rsidR="00302CEB">
        <w:rPr>
          <w:sz w:val="24"/>
        </w:rPr>
        <w:t>Following extraction, p</w:t>
      </w:r>
      <w:r w:rsidR="00AA59D2">
        <w:rPr>
          <w:sz w:val="24"/>
        </w:rPr>
        <w:t>ooled insect</w:t>
      </w:r>
      <w:r w:rsidR="008D5447">
        <w:rPr>
          <w:sz w:val="24"/>
        </w:rPr>
        <w:t xml:space="preserve"> specimens</w:t>
      </w:r>
      <w:r w:rsidR="00AA59D2">
        <w:rPr>
          <w:sz w:val="24"/>
        </w:rPr>
        <w:t xml:space="preserve"> were </w:t>
      </w:r>
      <w:r w:rsidR="001015AA">
        <w:rPr>
          <w:sz w:val="24"/>
        </w:rPr>
        <w:t>preserved</w:t>
      </w:r>
      <w:r w:rsidR="00AA59D2">
        <w:rPr>
          <w:sz w:val="24"/>
        </w:rPr>
        <w:t xml:space="preserve"> </w:t>
      </w:r>
      <w:r w:rsidR="00302CEB">
        <w:rPr>
          <w:sz w:val="24"/>
        </w:rPr>
        <w:t>in absolute</w:t>
      </w:r>
      <w:r w:rsidR="00AA59D2">
        <w:rPr>
          <w:sz w:val="24"/>
        </w:rPr>
        <w:t xml:space="preserve"> ethanol</w:t>
      </w:r>
      <w:r w:rsidR="00302CEB">
        <w:rPr>
          <w:sz w:val="24"/>
        </w:rPr>
        <w:t xml:space="preserve"> as vouchers</w:t>
      </w:r>
      <w:r w:rsidR="00AA59D2">
        <w:rPr>
          <w:sz w:val="24"/>
        </w:rPr>
        <w:t>.</w:t>
      </w:r>
    </w:p>
    <w:p w14:paraId="3401EDF0" w14:textId="4497201E" w:rsidR="00D03E53" w:rsidRDefault="00E706A2" w:rsidP="00FA353F">
      <w:pPr>
        <w:ind w:firstLine="720"/>
        <w:rPr>
          <w:sz w:val="24"/>
        </w:rPr>
      </w:pPr>
      <w:r>
        <w:rPr>
          <w:sz w:val="24"/>
        </w:rPr>
        <w:t>Non-destructive DNA extraction using Qiagen Blood and Tissue kit was initially performed following the first step</w:t>
      </w:r>
      <w:r w:rsidR="00FC1E2E">
        <w:rPr>
          <w:sz w:val="24"/>
        </w:rPr>
        <w:t>s</w:t>
      </w:r>
      <w:r>
        <w:rPr>
          <w:sz w:val="24"/>
        </w:rPr>
        <w:t xml:space="preserve"> of the protocol presented in Martoni </w:t>
      </w:r>
      <w:r w:rsidRPr="007D7459">
        <w:rPr>
          <w:i/>
          <w:sz w:val="24"/>
        </w:rPr>
        <w:t>et al.</w:t>
      </w:r>
      <w:r w:rsidRPr="007D7459">
        <w:rPr>
          <w:sz w:val="24"/>
        </w:rPr>
        <w:t xml:space="preserve"> (2019)</w:t>
      </w:r>
      <w:r w:rsidR="00BF0F0A" w:rsidRPr="007D7459">
        <w:rPr>
          <w:sz w:val="24"/>
        </w:rPr>
        <w:t xml:space="preserve"> and </w:t>
      </w:r>
      <w:proofErr w:type="spellStart"/>
      <w:r w:rsidR="00BF0F0A" w:rsidRPr="007D7459">
        <w:rPr>
          <w:sz w:val="24"/>
        </w:rPr>
        <w:t>Bahder</w:t>
      </w:r>
      <w:proofErr w:type="spellEnd"/>
      <w:r w:rsidR="00BF0F0A" w:rsidRPr="007D7459">
        <w:rPr>
          <w:sz w:val="24"/>
        </w:rPr>
        <w:t xml:space="preserve"> </w:t>
      </w:r>
      <w:r w:rsidR="00BF0F0A" w:rsidRPr="007D7459">
        <w:rPr>
          <w:i/>
          <w:sz w:val="24"/>
        </w:rPr>
        <w:t>et al.</w:t>
      </w:r>
      <w:r w:rsidR="00BF0F0A" w:rsidRPr="007D7459">
        <w:rPr>
          <w:sz w:val="24"/>
        </w:rPr>
        <w:t xml:space="preserve"> (2015)</w:t>
      </w:r>
      <w:r w:rsidR="00510E4C" w:rsidRPr="007D7459">
        <w:rPr>
          <w:sz w:val="24"/>
        </w:rPr>
        <w:t>. Briefly,</w:t>
      </w:r>
      <w:r w:rsidR="00FC1E2E" w:rsidRPr="007D7459">
        <w:rPr>
          <w:sz w:val="24"/>
        </w:rPr>
        <w:t xml:space="preserve"> </w:t>
      </w:r>
      <w:r w:rsidR="00510E4C" w:rsidRPr="007D7459">
        <w:rPr>
          <w:sz w:val="24"/>
        </w:rPr>
        <w:t>ethanol was removed from the insect pools (as</w:t>
      </w:r>
      <w:r w:rsidR="00510E4C">
        <w:rPr>
          <w:sz w:val="24"/>
        </w:rPr>
        <w:t xml:space="preserve"> above), </w:t>
      </w:r>
      <w:r w:rsidR="00FC1E2E">
        <w:rPr>
          <w:sz w:val="24"/>
        </w:rPr>
        <w:t>insects were</w:t>
      </w:r>
      <w:r>
        <w:rPr>
          <w:sz w:val="24"/>
        </w:rPr>
        <w:t xml:space="preserve"> </w:t>
      </w:r>
      <w:r w:rsidR="00510E4C">
        <w:rPr>
          <w:sz w:val="24"/>
        </w:rPr>
        <w:t xml:space="preserve">then </w:t>
      </w:r>
      <w:r>
        <w:rPr>
          <w:sz w:val="24"/>
        </w:rPr>
        <w:t>submerg</w:t>
      </w:r>
      <w:r w:rsidR="00FC1E2E">
        <w:rPr>
          <w:sz w:val="24"/>
        </w:rPr>
        <w:t>ed</w:t>
      </w:r>
      <w:r>
        <w:rPr>
          <w:sz w:val="24"/>
        </w:rPr>
        <w:t xml:space="preserve"> in a</w:t>
      </w:r>
      <w:r w:rsidR="00FC1E2E">
        <w:rPr>
          <w:sz w:val="24"/>
        </w:rPr>
        <w:t>n</w:t>
      </w:r>
      <w:r>
        <w:rPr>
          <w:sz w:val="24"/>
        </w:rPr>
        <w:t xml:space="preserve"> ATL buffer</w:t>
      </w:r>
      <w:r w:rsidR="00510E4C">
        <w:rPr>
          <w:sz w:val="24"/>
        </w:rPr>
        <w:t xml:space="preserve"> / </w:t>
      </w:r>
      <w:r>
        <w:rPr>
          <w:sz w:val="24"/>
        </w:rPr>
        <w:t xml:space="preserve">Proteinase K </w:t>
      </w:r>
      <w:r w:rsidR="00FC1E2E">
        <w:rPr>
          <w:sz w:val="24"/>
        </w:rPr>
        <w:t xml:space="preserve">mix with a ratio </w:t>
      </w:r>
      <w:r>
        <w:rPr>
          <w:sz w:val="24"/>
        </w:rPr>
        <w:t>of 9</w:t>
      </w:r>
      <w:r w:rsidR="00510E4C">
        <w:rPr>
          <w:sz w:val="24"/>
        </w:rPr>
        <w:t>/</w:t>
      </w:r>
      <w:r>
        <w:rPr>
          <w:sz w:val="24"/>
        </w:rPr>
        <w:t xml:space="preserve">1 and </w:t>
      </w:r>
      <w:r w:rsidR="00FC1E2E">
        <w:rPr>
          <w:sz w:val="24"/>
        </w:rPr>
        <w:t>then left</w:t>
      </w:r>
      <w:r>
        <w:rPr>
          <w:sz w:val="24"/>
        </w:rPr>
        <w:t xml:space="preserve"> for </w:t>
      </w:r>
      <w:r w:rsidR="00510E4C">
        <w:rPr>
          <w:sz w:val="24"/>
        </w:rPr>
        <w:t xml:space="preserve">approximately </w:t>
      </w:r>
      <w:r>
        <w:rPr>
          <w:sz w:val="24"/>
        </w:rPr>
        <w:t xml:space="preserve">17 hours </w:t>
      </w:r>
      <w:r w:rsidR="00D03E53">
        <w:rPr>
          <w:sz w:val="24"/>
        </w:rPr>
        <w:t xml:space="preserve">(overnight) </w:t>
      </w:r>
      <w:r>
        <w:rPr>
          <w:sz w:val="24"/>
        </w:rPr>
        <w:t>at 56</w:t>
      </w:r>
      <w:r>
        <w:rPr>
          <w:rFonts w:cstheme="minorHAnsi"/>
          <w:sz w:val="24"/>
        </w:rPr>
        <w:t>°</w:t>
      </w:r>
      <w:r>
        <w:rPr>
          <w:sz w:val="24"/>
        </w:rPr>
        <w:t xml:space="preserve">C. </w:t>
      </w:r>
      <w:r w:rsidR="00510E4C">
        <w:rPr>
          <w:sz w:val="24"/>
        </w:rPr>
        <w:t xml:space="preserve">The overnight buffer was removed from the insects (as above), and pooled insect </w:t>
      </w:r>
      <w:r w:rsidR="008D5447">
        <w:rPr>
          <w:sz w:val="24"/>
        </w:rPr>
        <w:t xml:space="preserve">specimens </w:t>
      </w:r>
      <w:r w:rsidR="00510E4C">
        <w:rPr>
          <w:sz w:val="24"/>
        </w:rPr>
        <w:t xml:space="preserve">were </w:t>
      </w:r>
      <w:r w:rsidR="008616E0">
        <w:rPr>
          <w:sz w:val="24"/>
        </w:rPr>
        <w:t>preserved</w:t>
      </w:r>
      <w:r w:rsidR="00510E4C">
        <w:rPr>
          <w:sz w:val="24"/>
        </w:rPr>
        <w:t xml:space="preserve"> </w:t>
      </w:r>
      <w:r w:rsidR="008D5447">
        <w:rPr>
          <w:sz w:val="24"/>
        </w:rPr>
        <w:t>in absolute ethanol</w:t>
      </w:r>
      <w:r w:rsidR="00510E4C">
        <w:rPr>
          <w:sz w:val="24"/>
        </w:rPr>
        <w:t xml:space="preserve">. </w:t>
      </w:r>
    </w:p>
    <w:p w14:paraId="4F5FFF4F" w14:textId="5BB8B468" w:rsidR="00EC6518" w:rsidRDefault="00D03E53" w:rsidP="00FA353F">
      <w:pPr>
        <w:ind w:firstLine="360"/>
        <w:rPr>
          <w:sz w:val="24"/>
        </w:rPr>
      </w:pPr>
      <w:r>
        <w:rPr>
          <w:sz w:val="24"/>
        </w:rPr>
        <w:t>PCR</w:t>
      </w:r>
      <w:r w:rsidR="00FC1E2E">
        <w:rPr>
          <w:sz w:val="24"/>
        </w:rPr>
        <w:t>s</w:t>
      </w:r>
      <w:r>
        <w:rPr>
          <w:sz w:val="24"/>
        </w:rPr>
        <w:t xml:space="preserve"> w</w:t>
      </w:r>
      <w:r w:rsidR="00FC1E2E">
        <w:rPr>
          <w:sz w:val="24"/>
        </w:rPr>
        <w:t>ere</w:t>
      </w:r>
      <w:r>
        <w:rPr>
          <w:sz w:val="24"/>
        </w:rPr>
        <w:t xml:space="preserve"> performed using the </w:t>
      </w:r>
      <w:proofErr w:type="spellStart"/>
      <w:r w:rsidR="00E52162">
        <w:rPr>
          <w:sz w:val="24"/>
        </w:rPr>
        <w:t>Bioline</w:t>
      </w:r>
      <w:proofErr w:type="spellEnd"/>
      <w:r w:rsidR="00E52162">
        <w:rPr>
          <w:sz w:val="24"/>
        </w:rPr>
        <w:t xml:space="preserve"> </w:t>
      </w:r>
      <w:proofErr w:type="spellStart"/>
      <w:r>
        <w:rPr>
          <w:sz w:val="24"/>
        </w:rPr>
        <w:t>MyF</w:t>
      </w:r>
      <w:r w:rsidR="00E52162">
        <w:rPr>
          <w:sz w:val="24"/>
        </w:rPr>
        <w:t>i</w:t>
      </w:r>
      <w:proofErr w:type="spellEnd"/>
      <w:r w:rsidR="00E52162">
        <w:rPr>
          <w:sz w:val="24"/>
        </w:rPr>
        <w:t xml:space="preserve"> DNA Polymerase</w:t>
      </w:r>
      <w:r>
        <w:rPr>
          <w:sz w:val="24"/>
        </w:rPr>
        <w:t xml:space="preserve"> </w:t>
      </w:r>
      <w:r w:rsidRPr="00E52162">
        <w:rPr>
          <w:sz w:val="24"/>
        </w:rPr>
        <w:t xml:space="preserve">kit </w:t>
      </w:r>
      <w:r w:rsidR="00FC1E2E" w:rsidRPr="00E52162">
        <w:rPr>
          <w:sz w:val="24"/>
        </w:rPr>
        <w:t>(</w:t>
      </w:r>
      <w:r w:rsidR="00E52162" w:rsidRPr="00E52162">
        <w:rPr>
          <w:sz w:val="24"/>
        </w:rPr>
        <w:t>Meridian Bioscience, Ohio, United States of America</w:t>
      </w:r>
      <w:r w:rsidR="00FC1E2E" w:rsidRPr="00E52162">
        <w:rPr>
          <w:sz w:val="24"/>
        </w:rPr>
        <w:t xml:space="preserve">) </w:t>
      </w:r>
      <w:r w:rsidR="001B079E" w:rsidRPr="00E52162">
        <w:rPr>
          <w:sz w:val="24"/>
        </w:rPr>
        <w:t>using</w:t>
      </w:r>
      <w:r w:rsidR="00676D37" w:rsidRPr="00E52162">
        <w:rPr>
          <w:sz w:val="24"/>
        </w:rPr>
        <w:t xml:space="preserve"> </w:t>
      </w:r>
      <w:r w:rsidR="001B079E" w:rsidRPr="00E52162">
        <w:rPr>
          <w:sz w:val="24"/>
        </w:rPr>
        <w:t xml:space="preserve">2.5 </w:t>
      </w:r>
      <w:proofErr w:type="spellStart"/>
      <w:r w:rsidR="001B079E" w:rsidRPr="00E52162">
        <w:rPr>
          <w:sz w:val="24"/>
        </w:rPr>
        <w:t>uL</w:t>
      </w:r>
      <w:proofErr w:type="spellEnd"/>
      <w:r w:rsidR="001B079E" w:rsidRPr="00E52162">
        <w:rPr>
          <w:sz w:val="24"/>
        </w:rPr>
        <w:t xml:space="preserve"> of DNA</w:t>
      </w:r>
      <w:r w:rsidR="00FC1E2E" w:rsidRPr="00E52162">
        <w:rPr>
          <w:sz w:val="24"/>
        </w:rPr>
        <w:t xml:space="preserve"> template</w:t>
      </w:r>
      <w:r w:rsidR="001B079E" w:rsidRPr="00E52162">
        <w:rPr>
          <w:sz w:val="24"/>
        </w:rPr>
        <w:t>. PCRs w</w:t>
      </w:r>
      <w:r w:rsidR="001B079E" w:rsidRPr="00676D37">
        <w:rPr>
          <w:sz w:val="24"/>
        </w:rPr>
        <w:t xml:space="preserve">ere conducted on </w:t>
      </w:r>
      <w:r w:rsidR="00FC1E2E">
        <w:rPr>
          <w:sz w:val="24"/>
        </w:rPr>
        <w:t>the 20</w:t>
      </w:r>
      <w:r w:rsidR="001B079E" w:rsidRPr="00676D37">
        <w:rPr>
          <w:sz w:val="24"/>
        </w:rPr>
        <w:t xml:space="preserve"> samples</w:t>
      </w:r>
      <w:r w:rsidR="00FC1E2E">
        <w:rPr>
          <w:sz w:val="24"/>
        </w:rPr>
        <w:t xml:space="preserve"> and 3 controls</w:t>
      </w:r>
      <w:r w:rsidR="001B079E" w:rsidRPr="00676D37">
        <w:rPr>
          <w:sz w:val="24"/>
        </w:rPr>
        <w:t xml:space="preserve"> using two separate </w:t>
      </w:r>
      <w:r w:rsidR="008D5447">
        <w:rPr>
          <w:sz w:val="24"/>
        </w:rPr>
        <w:t xml:space="preserve">degenerate </w:t>
      </w:r>
      <w:r w:rsidR="001B079E" w:rsidRPr="00676D37">
        <w:rPr>
          <w:sz w:val="24"/>
        </w:rPr>
        <w:t xml:space="preserve">primer pairs </w:t>
      </w:r>
      <w:r w:rsidR="008D5447">
        <w:rPr>
          <w:sz w:val="24"/>
        </w:rPr>
        <w:t xml:space="preserve">overlapping a similar region of COI. </w:t>
      </w:r>
      <w:r w:rsidR="001B079E" w:rsidRPr="00676D37">
        <w:rPr>
          <w:sz w:val="24"/>
        </w:rPr>
        <w:t xml:space="preserve">Primer pairs </w:t>
      </w:r>
      <w:r w:rsidR="008D5447">
        <w:rPr>
          <w:sz w:val="24"/>
        </w:rPr>
        <w:t>used were</w:t>
      </w:r>
      <w:r w:rsidR="008D5447" w:rsidRPr="00676D37">
        <w:rPr>
          <w:sz w:val="24"/>
        </w:rPr>
        <w:t xml:space="preserve"> </w:t>
      </w:r>
      <w:r w:rsidR="001B079E" w:rsidRPr="00676D37">
        <w:rPr>
          <w:sz w:val="24"/>
        </w:rPr>
        <w:t>fwhF2 (GGDACWGGWTGAACWGTWTAYCCHCC)- fwhR2n</w:t>
      </w:r>
      <w:r w:rsidR="008D5447">
        <w:rPr>
          <w:sz w:val="24"/>
        </w:rPr>
        <w:t xml:space="preserve"> </w:t>
      </w:r>
      <w:r w:rsidR="001B079E" w:rsidRPr="00676D37">
        <w:rPr>
          <w:sz w:val="24"/>
        </w:rPr>
        <w:t>(GTRATWGCHCCDGCTARWACWGG) and fwhF2 – HexCOIR4(TATDGTRATDGCHCCNGC)</w:t>
      </w:r>
      <w:r w:rsidR="008D5447" w:rsidRPr="00676D37">
        <w:rPr>
          <w:sz w:val="24"/>
        </w:rPr>
        <w:t xml:space="preserve"> (</w:t>
      </w:r>
      <w:proofErr w:type="spellStart"/>
      <w:r w:rsidR="008D5447" w:rsidRPr="00676D37">
        <w:rPr>
          <w:sz w:val="24"/>
        </w:rPr>
        <w:t>Vamos</w:t>
      </w:r>
      <w:proofErr w:type="spellEnd"/>
      <w:r w:rsidR="008D5447" w:rsidRPr="00676D37">
        <w:rPr>
          <w:sz w:val="24"/>
        </w:rPr>
        <w:t xml:space="preserve"> </w:t>
      </w:r>
      <w:r w:rsidR="008D5447" w:rsidRPr="003C262C">
        <w:rPr>
          <w:i/>
          <w:sz w:val="24"/>
        </w:rPr>
        <w:t>et al.</w:t>
      </w:r>
      <w:r w:rsidR="008D5447" w:rsidRPr="00676D37">
        <w:rPr>
          <w:sz w:val="24"/>
        </w:rPr>
        <w:t xml:space="preserve"> 2017; </w:t>
      </w:r>
      <w:proofErr w:type="spellStart"/>
      <w:r w:rsidR="008D5447" w:rsidRPr="00676D37">
        <w:rPr>
          <w:sz w:val="24"/>
        </w:rPr>
        <w:t>Marquina</w:t>
      </w:r>
      <w:proofErr w:type="spellEnd"/>
      <w:r w:rsidR="008D5447" w:rsidRPr="00676D37">
        <w:rPr>
          <w:sz w:val="24"/>
        </w:rPr>
        <w:t xml:space="preserve"> </w:t>
      </w:r>
      <w:r w:rsidR="008D5447" w:rsidRPr="003C262C">
        <w:rPr>
          <w:i/>
          <w:sz w:val="24"/>
        </w:rPr>
        <w:t>et al.</w:t>
      </w:r>
      <w:r w:rsidR="008D5447" w:rsidRPr="00676D37">
        <w:rPr>
          <w:sz w:val="24"/>
        </w:rPr>
        <w:t xml:space="preserve"> 2018)</w:t>
      </w:r>
      <w:r w:rsidR="001B079E" w:rsidRPr="00676D37">
        <w:rPr>
          <w:sz w:val="24"/>
        </w:rPr>
        <w:t>.</w:t>
      </w:r>
      <w:r w:rsidR="001B079E">
        <w:rPr>
          <w:sz w:val="24"/>
        </w:rPr>
        <w:t xml:space="preserve"> The PCR was run with </w:t>
      </w:r>
      <w:r w:rsidR="00665477">
        <w:rPr>
          <w:sz w:val="24"/>
        </w:rPr>
        <w:t>the same cycl</w:t>
      </w:r>
      <w:r w:rsidR="003A3456">
        <w:rPr>
          <w:sz w:val="24"/>
        </w:rPr>
        <w:t xml:space="preserve">ing </w:t>
      </w:r>
      <w:r w:rsidR="008D5447">
        <w:rPr>
          <w:sz w:val="24"/>
        </w:rPr>
        <w:t xml:space="preserve">conditions </w:t>
      </w:r>
      <w:r w:rsidR="00665477">
        <w:rPr>
          <w:sz w:val="24"/>
        </w:rPr>
        <w:t xml:space="preserve">for both primer pairs, with </w:t>
      </w:r>
      <w:r w:rsidR="001B079E">
        <w:rPr>
          <w:sz w:val="24"/>
        </w:rPr>
        <w:t>an initial 5 minute</w:t>
      </w:r>
      <w:r w:rsidR="008D5447">
        <w:rPr>
          <w:sz w:val="24"/>
        </w:rPr>
        <w:t xml:space="preserve"> denaturation </w:t>
      </w:r>
      <w:r w:rsidR="001B079E">
        <w:rPr>
          <w:sz w:val="24"/>
        </w:rPr>
        <w:t xml:space="preserve"> at 95</w:t>
      </w:r>
      <w:r w:rsidR="001B079E">
        <w:rPr>
          <w:rFonts w:cstheme="minorHAnsi"/>
          <w:sz w:val="24"/>
        </w:rPr>
        <w:t>°</w:t>
      </w:r>
      <w:r w:rsidR="001B079E">
        <w:rPr>
          <w:sz w:val="24"/>
        </w:rPr>
        <w:t xml:space="preserve">C, followed by </w:t>
      </w:r>
      <w:r>
        <w:rPr>
          <w:sz w:val="24"/>
        </w:rPr>
        <w:t xml:space="preserve">30 cycles, </w:t>
      </w:r>
      <w:r w:rsidR="001B079E">
        <w:rPr>
          <w:sz w:val="24"/>
        </w:rPr>
        <w:t>of denaturation at 95</w:t>
      </w:r>
      <w:r w:rsidR="001B079E">
        <w:rPr>
          <w:rFonts w:cstheme="minorHAnsi"/>
          <w:sz w:val="24"/>
        </w:rPr>
        <w:t>°</w:t>
      </w:r>
      <w:r w:rsidR="001B079E">
        <w:rPr>
          <w:sz w:val="24"/>
        </w:rPr>
        <w:t xml:space="preserve">C for 45 seconds, annealing at </w:t>
      </w:r>
      <w:r>
        <w:rPr>
          <w:sz w:val="24"/>
        </w:rPr>
        <w:t>50</w:t>
      </w:r>
      <w:r>
        <w:rPr>
          <w:rFonts w:cstheme="minorHAnsi"/>
          <w:sz w:val="24"/>
        </w:rPr>
        <w:t>°</w:t>
      </w:r>
      <w:r>
        <w:rPr>
          <w:sz w:val="24"/>
        </w:rPr>
        <w:t xml:space="preserve">C </w:t>
      </w:r>
      <w:r w:rsidR="001B079E">
        <w:rPr>
          <w:sz w:val="24"/>
        </w:rPr>
        <w:t>for 30 seconds and extension at 72</w:t>
      </w:r>
      <w:r w:rsidR="001B079E">
        <w:rPr>
          <w:rFonts w:cstheme="minorHAnsi"/>
          <w:sz w:val="24"/>
        </w:rPr>
        <w:t>°</w:t>
      </w:r>
      <w:r w:rsidR="001B079E">
        <w:rPr>
          <w:sz w:val="24"/>
        </w:rPr>
        <w:t>C for 30 seconds</w:t>
      </w:r>
      <w:r>
        <w:rPr>
          <w:sz w:val="24"/>
        </w:rPr>
        <w:t>,</w:t>
      </w:r>
      <w:r w:rsidR="001B079E">
        <w:rPr>
          <w:sz w:val="24"/>
        </w:rPr>
        <w:t xml:space="preserve"> followed by a final </w:t>
      </w:r>
      <w:r w:rsidR="001B079E">
        <w:rPr>
          <w:sz w:val="24"/>
        </w:rPr>
        <w:lastRenderedPageBreak/>
        <w:t>extension at 72</w:t>
      </w:r>
      <w:r w:rsidR="001B079E">
        <w:rPr>
          <w:rFonts w:cstheme="minorHAnsi"/>
          <w:sz w:val="24"/>
        </w:rPr>
        <w:t>°</w:t>
      </w:r>
      <w:r w:rsidR="001B079E">
        <w:rPr>
          <w:sz w:val="24"/>
        </w:rPr>
        <w:t>C for 7 minutes.</w:t>
      </w:r>
      <w:r w:rsidR="00676D37">
        <w:rPr>
          <w:sz w:val="24"/>
        </w:rPr>
        <w:t xml:space="preserve"> </w:t>
      </w:r>
      <w:r w:rsidR="008D5447">
        <w:rPr>
          <w:sz w:val="24"/>
        </w:rPr>
        <w:t>Suc</w:t>
      </w:r>
      <w:r w:rsidR="00A066F6">
        <w:rPr>
          <w:sz w:val="24"/>
        </w:rPr>
        <w:t>c</w:t>
      </w:r>
      <w:r w:rsidR="008D5447">
        <w:rPr>
          <w:sz w:val="24"/>
        </w:rPr>
        <w:t>essful PCR amplification was</w:t>
      </w:r>
      <w:r w:rsidR="00EC6518">
        <w:rPr>
          <w:sz w:val="24"/>
        </w:rPr>
        <w:t xml:space="preserve"> </w:t>
      </w:r>
      <w:r w:rsidR="008D5447">
        <w:rPr>
          <w:sz w:val="24"/>
        </w:rPr>
        <w:t xml:space="preserve">verified </w:t>
      </w:r>
      <w:r w:rsidR="00EC6518">
        <w:rPr>
          <w:sz w:val="24"/>
        </w:rPr>
        <w:t>on a 1% agarose gel</w:t>
      </w:r>
      <w:r w:rsidR="008D5447">
        <w:rPr>
          <w:sz w:val="24"/>
        </w:rPr>
        <w:t>.</w:t>
      </w:r>
    </w:p>
    <w:p w14:paraId="63ECD402" w14:textId="24D2B4B2" w:rsidR="00D03E53" w:rsidRDefault="00680C0B" w:rsidP="00FA353F">
      <w:pPr>
        <w:ind w:firstLine="360"/>
        <w:rPr>
          <w:sz w:val="24"/>
        </w:rPr>
      </w:pPr>
      <w:r>
        <w:rPr>
          <w:sz w:val="24"/>
        </w:rPr>
        <w:t>PCR product</w:t>
      </w:r>
      <w:r w:rsidR="00701312">
        <w:rPr>
          <w:sz w:val="24"/>
        </w:rPr>
        <w:t>s</w:t>
      </w:r>
      <w:r w:rsidR="003C262C">
        <w:rPr>
          <w:sz w:val="24"/>
        </w:rPr>
        <w:t xml:space="preserve"> were </w:t>
      </w:r>
      <w:r w:rsidR="008D5447">
        <w:rPr>
          <w:sz w:val="24"/>
        </w:rPr>
        <w:t xml:space="preserve">used directly </w:t>
      </w:r>
      <w:r w:rsidR="003C262C">
        <w:rPr>
          <w:sz w:val="24"/>
        </w:rPr>
        <w:t xml:space="preserve">as template for a real time qPCR to attach </w:t>
      </w:r>
      <w:proofErr w:type="spellStart"/>
      <w:r w:rsidR="008D5447">
        <w:rPr>
          <w:sz w:val="24"/>
        </w:rPr>
        <w:t>illumina</w:t>
      </w:r>
      <w:proofErr w:type="spellEnd"/>
      <w:r w:rsidR="008D5447">
        <w:rPr>
          <w:sz w:val="24"/>
        </w:rPr>
        <w:t xml:space="preserve"> sequencing adapters containing </w:t>
      </w:r>
      <w:r w:rsidR="007E50CA">
        <w:rPr>
          <w:sz w:val="24"/>
        </w:rPr>
        <w:t>unique</w:t>
      </w:r>
      <w:r w:rsidR="008D5447">
        <w:rPr>
          <w:sz w:val="24"/>
        </w:rPr>
        <w:t xml:space="preserve"> dual</w:t>
      </w:r>
      <w:r w:rsidR="007E50CA">
        <w:rPr>
          <w:sz w:val="24"/>
        </w:rPr>
        <w:t xml:space="preserve"> indexes to each sample</w:t>
      </w:r>
      <w:r w:rsidR="008D5447">
        <w:rPr>
          <w:sz w:val="24"/>
        </w:rPr>
        <w:t xml:space="preserve"> (</w:t>
      </w:r>
      <w:r w:rsidR="00EE7296" w:rsidRPr="007D7459">
        <w:rPr>
          <w:sz w:val="24"/>
        </w:rPr>
        <w:t>Figure</w:t>
      </w:r>
      <w:r w:rsidR="000C0140" w:rsidRPr="007D7459">
        <w:rPr>
          <w:sz w:val="24"/>
        </w:rPr>
        <w:t xml:space="preserve"> SM1</w:t>
      </w:r>
      <w:r w:rsidR="008D5447">
        <w:rPr>
          <w:sz w:val="24"/>
        </w:rPr>
        <w:t>)</w:t>
      </w:r>
      <w:r w:rsidR="000C0140" w:rsidRPr="007D7459">
        <w:rPr>
          <w:sz w:val="24"/>
        </w:rPr>
        <w:t xml:space="preserve">. </w:t>
      </w:r>
      <w:r w:rsidR="007E50CA" w:rsidRPr="007D7459">
        <w:rPr>
          <w:sz w:val="24"/>
        </w:rPr>
        <w:t xml:space="preserve">Phusion </w:t>
      </w:r>
      <w:r w:rsidRPr="007D7459">
        <w:rPr>
          <w:sz w:val="24"/>
        </w:rPr>
        <w:t>High-Fidelity DNA P</w:t>
      </w:r>
      <w:r w:rsidR="007E50CA" w:rsidRPr="007D7459">
        <w:rPr>
          <w:sz w:val="24"/>
        </w:rPr>
        <w:t>oly</w:t>
      </w:r>
      <w:r w:rsidR="007E50CA">
        <w:rPr>
          <w:sz w:val="24"/>
        </w:rPr>
        <w:t xml:space="preserve">merase </w:t>
      </w:r>
      <w:proofErr w:type="spellStart"/>
      <w:r>
        <w:rPr>
          <w:sz w:val="24"/>
        </w:rPr>
        <w:t>T</w:t>
      </w:r>
      <w:r w:rsidR="007E50CA">
        <w:rPr>
          <w:sz w:val="24"/>
        </w:rPr>
        <w:t>aq</w:t>
      </w:r>
      <w:proofErr w:type="spellEnd"/>
      <w:r w:rsidR="007E50CA">
        <w:rPr>
          <w:sz w:val="24"/>
        </w:rPr>
        <w:t xml:space="preserve"> </w:t>
      </w:r>
      <w:r>
        <w:rPr>
          <w:sz w:val="24"/>
        </w:rPr>
        <w:t>(New England Biolabs, Massachusetts, USA)</w:t>
      </w:r>
      <w:r w:rsidR="008D5447">
        <w:rPr>
          <w:sz w:val="24"/>
        </w:rPr>
        <w:t xml:space="preserve"> was used to attach adapters with</w:t>
      </w:r>
      <w:r w:rsidR="00DF522D">
        <w:rPr>
          <w:sz w:val="24"/>
        </w:rPr>
        <w:t xml:space="preserve"> a qPCR profile of 30s at 98</w:t>
      </w:r>
      <w:r w:rsidR="00DF522D">
        <w:rPr>
          <w:rFonts w:cstheme="minorHAnsi"/>
          <w:sz w:val="24"/>
        </w:rPr>
        <w:t>°</w:t>
      </w:r>
      <w:r w:rsidR="00DF522D">
        <w:rPr>
          <w:sz w:val="24"/>
        </w:rPr>
        <w:t>C followed by 30 cycles of denaturation at 98</w:t>
      </w:r>
      <w:r w:rsidR="00DF522D">
        <w:rPr>
          <w:rFonts w:cstheme="minorHAnsi"/>
          <w:sz w:val="24"/>
        </w:rPr>
        <w:t>°</w:t>
      </w:r>
      <w:r w:rsidR="00DF522D">
        <w:rPr>
          <w:sz w:val="24"/>
        </w:rPr>
        <w:t>C for 10 s, annealing at 65</w:t>
      </w:r>
      <w:r w:rsidR="00DF522D">
        <w:rPr>
          <w:rFonts w:cstheme="minorHAnsi"/>
          <w:sz w:val="24"/>
        </w:rPr>
        <w:t>°</w:t>
      </w:r>
      <w:r w:rsidR="00DF522D">
        <w:rPr>
          <w:sz w:val="24"/>
        </w:rPr>
        <w:t>C for 30s and elongation at 72</w:t>
      </w:r>
      <w:r w:rsidR="00DF522D">
        <w:rPr>
          <w:rFonts w:cstheme="minorHAnsi"/>
          <w:sz w:val="24"/>
        </w:rPr>
        <w:t>°</w:t>
      </w:r>
      <w:r w:rsidR="00DF522D">
        <w:rPr>
          <w:sz w:val="24"/>
        </w:rPr>
        <w:t>C for 30s.</w:t>
      </w:r>
      <w:r>
        <w:rPr>
          <w:sz w:val="24"/>
        </w:rPr>
        <w:t xml:space="preserve"> </w:t>
      </w:r>
      <w:r w:rsidR="00DF522D">
        <w:rPr>
          <w:sz w:val="24"/>
        </w:rPr>
        <w:t>The qPCR was</w:t>
      </w:r>
      <w:r w:rsidR="007E50CA">
        <w:rPr>
          <w:sz w:val="24"/>
        </w:rPr>
        <w:t xml:space="preserve"> interrupt</w:t>
      </w:r>
      <w:r w:rsidR="00DF522D">
        <w:rPr>
          <w:sz w:val="24"/>
        </w:rPr>
        <w:t>ed</w:t>
      </w:r>
      <w:r w:rsidR="007E50CA">
        <w:rPr>
          <w:sz w:val="24"/>
        </w:rPr>
        <w:t xml:space="preserve"> after 8 cycles</w:t>
      </w:r>
      <w:r w:rsidR="00DF522D">
        <w:rPr>
          <w:sz w:val="24"/>
        </w:rPr>
        <w:t>, immediately after the exponential increase phase ceased</w:t>
      </w:r>
      <w:r w:rsidR="007E50CA">
        <w:rPr>
          <w:sz w:val="24"/>
        </w:rPr>
        <w:t xml:space="preserve">. </w:t>
      </w:r>
      <w:r w:rsidR="003C262C">
        <w:rPr>
          <w:sz w:val="24"/>
        </w:rPr>
        <w:t xml:space="preserve">Then, qPCR product purification was performed using </w:t>
      </w:r>
      <w:proofErr w:type="spellStart"/>
      <w:r w:rsidR="003C262C">
        <w:rPr>
          <w:sz w:val="24"/>
        </w:rPr>
        <w:t>AMPure</w:t>
      </w:r>
      <w:proofErr w:type="spellEnd"/>
      <w:r w:rsidR="003C262C">
        <w:rPr>
          <w:sz w:val="24"/>
        </w:rPr>
        <w:t xml:space="preserve"> XP kit (Beckman Coulter, California, USA) following the manufacturer instructions.</w:t>
      </w:r>
      <w:r w:rsidR="00FA353F">
        <w:rPr>
          <w:sz w:val="24"/>
        </w:rPr>
        <w:t xml:space="preserve"> </w:t>
      </w:r>
      <w:r w:rsidR="008D5447">
        <w:rPr>
          <w:sz w:val="24"/>
        </w:rPr>
        <w:t xml:space="preserve">Library fragment </w:t>
      </w:r>
      <w:r w:rsidR="00DF522D">
        <w:rPr>
          <w:sz w:val="24"/>
        </w:rPr>
        <w:t xml:space="preserve">size </w:t>
      </w:r>
      <w:r w:rsidR="003C262C">
        <w:rPr>
          <w:sz w:val="24"/>
        </w:rPr>
        <w:t xml:space="preserve">(amplicon + indexes) </w:t>
      </w:r>
      <w:r w:rsidR="008D5447">
        <w:rPr>
          <w:sz w:val="24"/>
        </w:rPr>
        <w:t>and presence of primer dimers was verified</w:t>
      </w:r>
      <w:r w:rsidR="007E50CA">
        <w:rPr>
          <w:sz w:val="24"/>
        </w:rPr>
        <w:t xml:space="preserve"> on a</w:t>
      </w:r>
      <w:r w:rsidR="008D5447">
        <w:rPr>
          <w:sz w:val="24"/>
        </w:rPr>
        <w:t>n Agilent</w:t>
      </w:r>
      <w:r w:rsidR="007E50CA">
        <w:rPr>
          <w:sz w:val="24"/>
        </w:rPr>
        <w:t xml:space="preserve"> </w:t>
      </w:r>
      <w:proofErr w:type="spellStart"/>
      <w:r w:rsidR="007E50CA">
        <w:rPr>
          <w:sz w:val="24"/>
        </w:rPr>
        <w:t>TapeStation</w:t>
      </w:r>
      <w:proofErr w:type="spellEnd"/>
      <w:r w:rsidR="007E50CA">
        <w:rPr>
          <w:sz w:val="24"/>
        </w:rPr>
        <w:t xml:space="preserve"> </w:t>
      </w:r>
      <w:r w:rsidR="00DF522D">
        <w:rPr>
          <w:sz w:val="24"/>
        </w:rPr>
        <w:t>(Agilent Technologies, California, USA)</w:t>
      </w:r>
      <w:r w:rsidR="007E50CA">
        <w:rPr>
          <w:sz w:val="24"/>
        </w:rPr>
        <w:t xml:space="preserve">. </w:t>
      </w:r>
      <w:r w:rsidR="003C262C" w:rsidRPr="003C262C">
        <w:rPr>
          <w:sz w:val="24"/>
        </w:rPr>
        <w:t xml:space="preserve">Additional cleanings of the </w:t>
      </w:r>
      <w:r w:rsidR="003C262C">
        <w:rPr>
          <w:sz w:val="24"/>
        </w:rPr>
        <w:t xml:space="preserve">amplicons </w:t>
      </w:r>
      <w:r w:rsidR="003C262C" w:rsidRPr="003C262C">
        <w:rPr>
          <w:sz w:val="24"/>
        </w:rPr>
        <w:t xml:space="preserve">were performed </w:t>
      </w:r>
      <w:r w:rsidR="003C262C">
        <w:rPr>
          <w:sz w:val="24"/>
        </w:rPr>
        <w:t>in order to remove any primer dimer present.</w:t>
      </w:r>
      <w:r w:rsidR="003A3456">
        <w:rPr>
          <w:sz w:val="24"/>
        </w:rPr>
        <w:t xml:space="preserve"> </w:t>
      </w:r>
      <w:r w:rsidR="007E50CA">
        <w:rPr>
          <w:sz w:val="24"/>
        </w:rPr>
        <w:t xml:space="preserve">Finally, the samples were </w:t>
      </w:r>
      <w:commentRangeStart w:id="403"/>
      <w:r w:rsidR="008D5447">
        <w:rPr>
          <w:sz w:val="24"/>
        </w:rPr>
        <w:t xml:space="preserve">equimolarly </w:t>
      </w:r>
      <w:r w:rsidR="007E50CA">
        <w:rPr>
          <w:sz w:val="24"/>
        </w:rPr>
        <w:t xml:space="preserve">pooled based on their concentrations, measured </w:t>
      </w:r>
      <w:r w:rsidR="00DF522D">
        <w:rPr>
          <w:sz w:val="24"/>
        </w:rPr>
        <w:t>via</w:t>
      </w:r>
      <w:r w:rsidR="007E50CA">
        <w:rPr>
          <w:sz w:val="24"/>
        </w:rPr>
        <w:t xml:space="preserve"> Q</w:t>
      </w:r>
      <w:r w:rsidR="00DF522D">
        <w:rPr>
          <w:sz w:val="24"/>
        </w:rPr>
        <w:t>u</w:t>
      </w:r>
      <w:r w:rsidR="007E50CA">
        <w:rPr>
          <w:sz w:val="24"/>
        </w:rPr>
        <w:t>bit</w:t>
      </w:r>
      <w:r w:rsidR="00DF522D">
        <w:rPr>
          <w:sz w:val="24"/>
        </w:rPr>
        <w:t xml:space="preserve"> Fluorometric Quantification</w:t>
      </w:r>
      <w:commentRangeEnd w:id="403"/>
      <w:r w:rsidR="008D5447">
        <w:rPr>
          <w:rStyle w:val="CommentReference"/>
        </w:rPr>
        <w:commentReference w:id="403"/>
      </w:r>
      <w:r w:rsidR="00DF522D">
        <w:rPr>
          <w:sz w:val="24"/>
        </w:rPr>
        <w:t>, using a Qubit dsDNA HS Assay kit (</w:t>
      </w:r>
      <w:proofErr w:type="spellStart"/>
      <w:r w:rsidR="00DF522D">
        <w:rPr>
          <w:sz w:val="24"/>
        </w:rPr>
        <w:t>ThermoFisher</w:t>
      </w:r>
      <w:proofErr w:type="spellEnd"/>
      <w:r w:rsidR="00DF522D">
        <w:rPr>
          <w:sz w:val="24"/>
        </w:rPr>
        <w:t xml:space="preserve"> Scientific, Massachusetts, USA).</w:t>
      </w:r>
      <w:r w:rsidR="007E50CA">
        <w:rPr>
          <w:sz w:val="24"/>
        </w:rPr>
        <w:t xml:space="preserve"> </w:t>
      </w:r>
      <w:r w:rsidR="008D5447">
        <w:rPr>
          <w:rFonts w:cs="Arial"/>
          <w:color w:val="000000"/>
        </w:rPr>
        <w:t xml:space="preserve">The final pooled libraries were then diluted 7 </w:t>
      </w:r>
      <w:proofErr w:type="spellStart"/>
      <w:r w:rsidR="008D5447">
        <w:rPr>
          <w:rFonts w:cs="Arial"/>
          <w:color w:val="000000"/>
        </w:rPr>
        <w:t>pM</w:t>
      </w:r>
      <w:proofErr w:type="spellEnd"/>
      <w:r w:rsidR="008D5447">
        <w:rPr>
          <w:rFonts w:cs="Arial"/>
          <w:color w:val="000000"/>
        </w:rPr>
        <w:t xml:space="preserve"> with a </w:t>
      </w:r>
      <w:r w:rsidR="00A066F6">
        <w:rPr>
          <w:rFonts w:cs="Arial"/>
          <w:color w:val="000000"/>
        </w:rPr>
        <w:t>15</w:t>
      </w:r>
      <w:r w:rsidR="008D5447">
        <w:rPr>
          <w:rFonts w:cs="Arial"/>
          <w:color w:val="000000"/>
        </w:rPr>
        <w:t xml:space="preserve">% </w:t>
      </w:r>
      <w:proofErr w:type="spellStart"/>
      <w:r w:rsidR="008D5447">
        <w:rPr>
          <w:rFonts w:cs="Arial"/>
          <w:color w:val="000000"/>
        </w:rPr>
        <w:t>PhiX</w:t>
      </w:r>
      <w:proofErr w:type="spellEnd"/>
      <w:r w:rsidR="008D5447">
        <w:rPr>
          <w:rFonts w:cs="Arial"/>
          <w:color w:val="000000"/>
        </w:rPr>
        <w:t xml:space="preserve"> spike-in and sequenced on the Illumina </w:t>
      </w:r>
      <w:proofErr w:type="spellStart"/>
      <w:r w:rsidR="008D5447">
        <w:rPr>
          <w:rFonts w:cs="Arial"/>
          <w:color w:val="000000"/>
        </w:rPr>
        <w:t>MiSeq</w:t>
      </w:r>
      <w:proofErr w:type="spellEnd"/>
      <w:r w:rsidR="008D5447">
        <w:rPr>
          <w:rFonts w:cs="Arial"/>
          <w:color w:val="000000"/>
        </w:rPr>
        <w:t xml:space="preserve"> platform (2 x 250 bp reads)</w:t>
      </w:r>
      <w:r w:rsidR="00DF522D">
        <w:rPr>
          <w:sz w:val="24"/>
        </w:rPr>
        <w:t xml:space="preserve"> (Illumina, California, USA)</w:t>
      </w:r>
      <w:r w:rsidR="008D5447">
        <w:rPr>
          <w:sz w:val="24"/>
        </w:rPr>
        <w:t>.</w:t>
      </w:r>
    </w:p>
    <w:p w14:paraId="426AD2AD" w14:textId="77777777" w:rsidR="00FA353F" w:rsidRDefault="00FA353F" w:rsidP="00FA353F">
      <w:pPr>
        <w:ind w:firstLine="360"/>
        <w:rPr>
          <w:sz w:val="24"/>
        </w:rPr>
      </w:pPr>
    </w:p>
    <w:p w14:paraId="015015D0" w14:textId="212328F3" w:rsidR="00FA353F" w:rsidRPr="00FA353F" w:rsidRDefault="00FA353F" w:rsidP="00FA353F">
      <w:pPr>
        <w:pStyle w:val="ListParagraph"/>
        <w:numPr>
          <w:ilvl w:val="2"/>
          <w:numId w:val="3"/>
        </w:numPr>
        <w:rPr>
          <w:b/>
          <w:bCs/>
          <w:sz w:val="24"/>
        </w:rPr>
      </w:pPr>
      <w:r w:rsidRPr="00FA353F">
        <w:rPr>
          <w:b/>
          <w:bCs/>
          <w:sz w:val="24"/>
        </w:rPr>
        <w:t xml:space="preserve">DNA extraction, amplification and library preparation from </w:t>
      </w:r>
      <w:r>
        <w:rPr>
          <w:b/>
          <w:bCs/>
          <w:sz w:val="24"/>
        </w:rPr>
        <w:t>insect species</w:t>
      </w:r>
      <w:r w:rsidRPr="00FA353F">
        <w:rPr>
          <w:b/>
          <w:bCs/>
          <w:sz w:val="24"/>
        </w:rPr>
        <w:t>.</w:t>
      </w:r>
    </w:p>
    <w:p w14:paraId="78618282" w14:textId="1E9261CE" w:rsidR="00FA353F" w:rsidRDefault="00FA353F" w:rsidP="00FA353F">
      <w:pPr>
        <w:rPr>
          <w:sz w:val="24"/>
        </w:rPr>
      </w:pPr>
      <w:r>
        <w:rPr>
          <w:sz w:val="24"/>
        </w:rPr>
        <w:t xml:space="preserve">DNA was also extracted from each one of the 16 insect species </w:t>
      </w:r>
      <w:r w:rsidR="008A539D">
        <w:rPr>
          <w:sz w:val="24"/>
        </w:rPr>
        <w:t>used</w:t>
      </w:r>
      <w:r>
        <w:rPr>
          <w:sz w:val="24"/>
        </w:rPr>
        <w:t xml:space="preserve"> by pooling together 5-20 individuals (depending on their dimensions) and using the Blood and Tissue kit (Qiagen, Germany) destructively, by homogenising the insects using a micro-pestle.</w:t>
      </w:r>
      <w:r w:rsidR="001C2168">
        <w:rPr>
          <w:sz w:val="24"/>
        </w:rPr>
        <w:t xml:space="preserve"> This was performed destructively and in bulks because the aim was to obtain good quality DNA from each species.</w:t>
      </w:r>
    </w:p>
    <w:p w14:paraId="43A4EB35" w14:textId="61D317C0" w:rsidR="002954B0" w:rsidRDefault="00FA353F" w:rsidP="00FA353F">
      <w:pPr>
        <w:rPr>
          <w:sz w:val="24"/>
        </w:rPr>
      </w:pPr>
      <w:r>
        <w:rPr>
          <w:sz w:val="24"/>
        </w:rPr>
        <w:t xml:space="preserve">The DNA from each insect species was then quantified </w:t>
      </w:r>
      <w:r w:rsidR="002954B0">
        <w:rPr>
          <w:sz w:val="24"/>
        </w:rPr>
        <w:t xml:space="preserve">using a </w:t>
      </w:r>
      <w:proofErr w:type="spellStart"/>
      <w:r w:rsidR="002954B0">
        <w:rPr>
          <w:sz w:val="24"/>
        </w:rPr>
        <w:t>QuBit</w:t>
      </w:r>
      <w:proofErr w:type="spellEnd"/>
      <w:r w:rsidR="002954B0">
        <w:rPr>
          <w:sz w:val="24"/>
        </w:rPr>
        <w:t xml:space="preserve"> (</w:t>
      </w:r>
      <w:r w:rsidR="002954B0" w:rsidRPr="002954B0">
        <w:rPr>
          <w:sz w:val="24"/>
          <w:highlight w:val="red"/>
        </w:rPr>
        <w:t>XXXXXX</w:t>
      </w:r>
      <w:r w:rsidR="002954B0">
        <w:rPr>
          <w:sz w:val="24"/>
        </w:rPr>
        <w:t xml:space="preserve">) </w:t>
      </w:r>
      <w:r>
        <w:rPr>
          <w:sz w:val="24"/>
        </w:rPr>
        <w:t>and pooled</w:t>
      </w:r>
      <w:r w:rsidR="002954B0">
        <w:rPr>
          <w:sz w:val="24"/>
        </w:rPr>
        <w:t xml:space="preserve"> </w:t>
      </w:r>
      <w:r w:rsidR="001C2168">
        <w:rPr>
          <w:sz w:val="24"/>
        </w:rPr>
        <w:t>together</w:t>
      </w:r>
      <w:r>
        <w:rPr>
          <w:sz w:val="24"/>
        </w:rPr>
        <w:t xml:space="preserve"> imitating the composition of the original insect pools</w:t>
      </w:r>
      <w:r w:rsidR="001C2168">
        <w:rPr>
          <w:sz w:val="24"/>
        </w:rPr>
        <w:t>. An arbitrary amount of</w:t>
      </w:r>
      <w:r w:rsidR="002954B0">
        <w:rPr>
          <w:sz w:val="24"/>
        </w:rPr>
        <w:t xml:space="preserve"> 4ng of DNA </w:t>
      </w:r>
      <w:r w:rsidR="001C2168">
        <w:rPr>
          <w:sz w:val="24"/>
        </w:rPr>
        <w:t xml:space="preserve">was used as the unit corresponding to </w:t>
      </w:r>
      <w:r w:rsidR="002954B0">
        <w:rPr>
          <w:sz w:val="24"/>
        </w:rPr>
        <w:t>1 insect (i.e., 4ng of DNA for each insect composing the original pools). The DNA pools obtained were named D1-D8.</w:t>
      </w:r>
    </w:p>
    <w:p w14:paraId="0CC7EFB0" w14:textId="6F1DA8C6" w:rsidR="001C2168" w:rsidRDefault="001C2168" w:rsidP="002954B0">
      <w:pPr>
        <w:rPr>
          <w:sz w:val="24"/>
        </w:rPr>
      </w:pPr>
      <w:r>
        <w:rPr>
          <w:sz w:val="24"/>
        </w:rPr>
        <w:t>In the same PCR, using the same protocol described above, were amplified the original 8 insect pools (from now on, I1-I8), the DNA pools (D1-D8) and the DNA of each of the 16 species (S1-S16). Each set of samples was amplified using both primer sets.</w:t>
      </w:r>
    </w:p>
    <w:p w14:paraId="0534ECCC" w14:textId="1FDC534D" w:rsidR="002954B0" w:rsidRDefault="002954B0" w:rsidP="002954B0">
      <w:pPr>
        <w:rPr>
          <w:sz w:val="24"/>
        </w:rPr>
      </w:pPr>
      <w:r>
        <w:rPr>
          <w:sz w:val="24"/>
        </w:rPr>
        <w:t>The PCR product</w:t>
      </w:r>
      <w:r w:rsidR="001C2168">
        <w:rPr>
          <w:sz w:val="24"/>
        </w:rPr>
        <w:t>s</w:t>
      </w:r>
      <w:r>
        <w:rPr>
          <w:sz w:val="24"/>
        </w:rPr>
        <w:t xml:space="preserve"> </w:t>
      </w:r>
      <w:r w:rsidR="001C2168">
        <w:rPr>
          <w:sz w:val="24"/>
        </w:rPr>
        <w:t xml:space="preserve">obtained from the samples S1-S16 </w:t>
      </w:r>
      <w:r>
        <w:rPr>
          <w:sz w:val="24"/>
        </w:rPr>
        <w:t xml:space="preserve">was then quantified using </w:t>
      </w:r>
      <w:proofErr w:type="spellStart"/>
      <w:r>
        <w:rPr>
          <w:sz w:val="24"/>
        </w:rPr>
        <w:t>QuBit</w:t>
      </w:r>
      <w:proofErr w:type="spellEnd"/>
      <w:r>
        <w:rPr>
          <w:sz w:val="24"/>
        </w:rPr>
        <w:t xml:space="preserve"> (</w:t>
      </w:r>
      <w:r w:rsidRPr="002954B0">
        <w:rPr>
          <w:sz w:val="24"/>
          <w:highlight w:val="red"/>
        </w:rPr>
        <w:t>XXXXXX</w:t>
      </w:r>
      <w:r>
        <w:rPr>
          <w:sz w:val="24"/>
        </w:rPr>
        <w:t>)</w:t>
      </w:r>
      <w:r w:rsidRPr="002954B0">
        <w:rPr>
          <w:sz w:val="24"/>
        </w:rPr>
        <w:t xml:space="preserve"> </w:t>
      </w:r>
      <w:r>
        <w:rPr>
          <w:sz w:val="24"/>
        </w:rPr>
        <w:t>and pooled  imitating the composition of the original insect pools by using 2ng of DNA as a unit corresponding to 1 insect (i.e., 2ng of DNA for each insect composing the original pools).</w:t>
      </w:r>
      <w:r w:rsidRPr="002954B0">
        <w:rPr>
          <w:sz w:val="24"/>
        </w:rPr>
        <w:t xml:space="preserve"> </w:t>
      </w:r>
      <w:r>
        <w:rPr>
          <w:sz w:val="24"/>
        </w:rPr>
        <w:t>The DNA pools obtained were named PCR1-PCR8.</w:t>
      </w:r>
    </w:p>
    <w:p w14:paraId="3719919D" w14:textId="279EDAB9" w:rsidR="001C2168" w:rsidRDefault="002F732E" w:rsidP="002954B0">
      <w:pPr>
        <w:rPr>
          <w:sz w:val="24"/>
        </w:rPr>
      </w:pPr>
      <w:r>
        <w:rPr>
          <w:sz w:val="24"/>
        </w:rPr>
        <w:t>A second</w:t>
      </w:r>
      <w:r w:rsidR="001C2168">
        <w:rPr>
          <w:sz w:val="24"/>
        </w:rPr>
        <w:t xml:space="preserve"> library </w:t>
      </w:r>
      <w:r>
        <w:rPr>
          <w:sz w:val="24"/>
        </w:rPr>
        <w:t xml:space="preserve">was </w:t>
      </w:r>
      <w:r w:rsidR="001C2168">
        <w:rPr>
          <w:sz w:val="24"/>
        </w:rPr>
        <w:t>prepar</w:t>
      </w:r>
      <w:r>
        <w:rPr>
          <w:sz w:val="24"/>
        </w:rPr>
        <w:t>ed following the same protocol of the first one. This library included a</w:t>
      </w:r>
      <w:r w:rsidR="001C2168">
        <w:rPr>
          <w:sz w:val="24"/>
        </w:rPr>
        <w:t xml:space="preserve"> total of 48 samples: the original insect pools (I1-I8), the DNA pools (D1-D8) and the PCR pools (PCR1-PCR8); all samples for each primer set. Additionally, two blank extractions controls were included.</w:t>
      </w:r>
      <w:r>
        <w:rPr>
          <w:sz w:val="24"/>
        </w:rPr>
        <w:t xml:space="preserve"> The samples were pooled and run on the same </w:t>
      </w:r>
      <w:proofErr w:type="spellStart"/>
      <w:r>
        <w:rPr>
          <w:sz w:val="24"/>
        </w:rPr>
        <w:t>MiSeq</w:t>
      </w:r>
      <w:proofErr w:type="spellEnd"/>
      <w:r>
        <w:rPr>
          <w:sz w:val="24"/>
        </w:rPr>
        <w:t xml:space="preserve"> machine previously used, using the same protocol.</w:t>
      </w:r>
    </w:p>
    <w:p w14:paraId="5AE0E449" w14:textId="7D7791B3" w:rsidR="002954B0" w:rsidRDefault="00213BD0" w:rsidP="002954B0">
      <w:pPr>
        <w:rPr>
          <w:sz w:val="24"/>
        </w:rPr>
      </w:pPr>
      <w:r>
        <w:rPr>
          <w:noProof/>
        </w:rPr>
        <w:lastRenderedPageBreak/>
        <w:drawing>
          <wp:inline distT="0" distB="0" distL="0" distR="0" wp14:anchorId="4D0DF35B" wp14:editId="52E87F76">
            <wp:extent cx="5653397" cy="17729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0"/>
                    <a:stretch/>
                  </pic:blipFill>
                  <pic:spPr bwMode="auto">
                    <a:xfrm>
                      <a:off x="0" y="0"/>
                      <a:ext cx="5655285" cy="1773512"/>
                    </a:xfrm>
                    <a:prstGeom prst="rect">
                      <a:avLst/>
                    </a:prstGeom>
                    <a:noFill/>
                    <a:ln>
                      <a:noFill/>
                    </a:ln>
                    <a:extLst>
                      <a:ext uri="{53640926-AAD7-44D8-BBD7-CCE9431645EC}">
                        <a14:shadowObscured xmlns:a14="http://schemas.microsoft.com/office/drawing/2010/main"/>
                      </a:ext>
                    </a:extLst>
                  </pic:spPr>
                </pic:pic>
              </a:graphicData>
            </a:graphic>
          </wp:inline>
        </w:drawing>
      </w:r>
    </w:p>
    <w:p w14:paraId="6F1D6B9F" w14:textId="1E6B65ED" w:rsidR="008A539D" w:rsidRDefault="008A539D" w:rsidP="008A539D">
      <w:pPr>
        <w:jc w:val="center"/>
        <w:rPr>
          <w:sz w:val="24"/>
        </w:rPr>
      </w:pPr>
      <w:r w:rsidRPr="008A539D">
        <w:rPr>
          <w:b/>
          <w:bCs/>
          <w:sz w:val="24"/>
        </w:rPr>
        <w:t>Figure 1:</w:t>
      </w:r>
      <w:r>
        <w:rPr>
          <w:sz w:val="24"/>
        </w:rPr>
        <w:t xml:space="preserve"> Workflow of the experiment for the three types of pools. Insect pools (I1-I8), DNA pools (D1-D8) and PCR pools (PCR1-PCR8). Each of these were amplified using two primer sets.</w:t>
      </w:r>
    </w:p>
    <w:p w14:paraId="0F8E4372" w14:textId="11C2A1E6" w:rsidR="00F77B3F" w:rsidRPr="00C73D82" w:rsidRDefault="00F77B3F" w:rsidP="00C73D82">
      <w:pPr>
        <w:pStyle w:val="ListParagraph"/>
        <w:numPr>
          <w:ilvl w:val="2"/>
          <w:numId w:val="3"/>
        </w:numPr>
        <w:rPr>
          <w:b/>
          <w:sz w:val="24"/>
        </w:rPr>
      </w:pPr>
      <w:r w:rsidRPr="00C73D82">
        <w:rPr>
          <w:b/>
          <w:sz w:val="24"/>
        </w:rPr>
        <w:t>Bioinformatics analysis</w:t>
      </w:r>
    </w:p>
    <w:p w14:paraId="1C61596D" w14:textId="0A690C87" w:rsidR="00F77B3F" w:rsidRDefault="00F77B3F" w:rsidP="00F77B3F">
      <w:pPr>
        <w:rPr>
          <w:sz w:val="24"/>
        </w:rPr>
      </w:pPr>
      <w:r>
        <w:rPr>
          <w:sz w:val="24"/>
        </w:rPr>
        <w:t xml:space="preserve">Bioinformatic analysis was conducted </w:t>
      </w:r>
      <w:r w:rsidR="00C73D82">
        <w:rPr>
          <w:sz w:val="24"/>
        </w:rPr>
        <w:t>using</w:t>
      </w:r>
      <w:r>
        <w:rPr>
          <w:sz w:val="24"/>
        </w:rPr>
        <w:t xml:space="preserve"> R v3.5.1 (The R Core Team, 2019) </w:t>
      </w:r>
      <w:r w:rsidR="008A539D">
        <w:rPr>
          <w:sz w:val="24"/>
        </w:rPr>
        <w:t>and</w:t>
      </w:r>
      <w:r w:rsidR="008D5447">
        <w:rPr>
          <w:sz w:val="24"/>
        </w:rPr>
        <w:t xml:space="preserve"> a modified </w:t>
      </w:r>
      <w:r>
        <w:rPr>
          <w:sz w:val="24"/>
        </w:rPr>
        <w:t xml:space="preserve"> pipeline of </w:t>
      </w:r>
      <w:r w:rsidRPr="00EB1A5F">
        <w:rPr>
          <w:sz w:val="24"/>
        </w:rPr>
        <w:t xml:space="preserve">Callahan </w:t>
      </w:r>
      <w:r w:rsidRPr="0026514A">
        <w:rPr>
          <w:i/>
          <w:sz w:val="24"/>
        </w:rPr>
        <w:t>et al.</w:t>
      </w:r>
      <w:r w:rsidRPr="00EB1A5F">
        <w:rPr>
          <w:sz w:val="24"/>
        </w:rPr>
        <w:t xml:space="preserve"> </w:t>
      </w:r>
      <w:r w:rsidR="003A3456">
        <w:rPr>
          <w:sz w:val="24"/>
        </w:rPr>
        <w:t>(</w:t>
      </w:r>
      <w:r w:rsidR="00EB1A5F" w:rsidRPr="00EB1A5F">
        <w:rPr>
          <w:sz w:val="24"/>
        </w:rPr>
        <w:t>2016</w:t>
      </w:r>
      <w:r w:rsidR="003A3456">
        <w:rPr>
          <w:sz w:val="24"/>
        </w:rPr>
        <w:t>).</w:t>
      </w:r>
      <w:r w:rsidR="008D5447">
        <w:rPr>
          <w:sz w:val="24"/>
        </w:rPr>
        <w:t xml:space="preserve"> In brief, r</w:t>
      </w:r>
      <w:r w:rsidRPr="00F77B3F">
        <w:rPr>
          <w:sz w:val="24"/>
        </w:rPr>
        <w:t xml:space="preserve">aw sequence reads were demultiplexed </w:t>
      </w:r>
      <w:r w:rsidRPr="00EE7296">
        <w:rPr>
          <w:sz w:val="24"/>
          <w:highlight w:val="red"/>
        </w:rPr>
        <w:t>using bcl2fastq with 0 mismatches.</w:t>
      </w:r>
      <w:r w:rsidRPr="00F77B3F">
        <w:rPr>
          <w:sz w:val="24"/>
        </w:rPr>
        <w:t xml:space="preserve"> Demultiplexed sequencing reads were then trimmed of PCR primers and using </w:t>
      </w:r>
      <w:proofErr w:type="spellStart"/>
      <w:r w:rsidRPr="00F77B3F">
        <w:rPr>
          <w:sz w:val="24"/>
        </w:rPr>
        <w:t>BBDuK</w:t>
      </w:r>
      <w:proofErr w:type="spellEnd"/>
      <w:r w:rsidRPr="00F77B3F">
        <w:rPr>
          <w:sz w:val="24"/>
        </w:rPr>
        <w:t xml:space="preserve"> in </w:t>
      </w:r>
      <w:proofErr w:type="spellStart"/>
      <w:r w:rsidRPr="00F77B3F">
        <w:rPr>
          <w:sz w:val="24"/>
        </w:rPr>
        <w:t>BBTools</w:t>
      </w:r>
      <w:proofErr w:type="spellEnd"/>
      <w:r w:rsidRPr="00F77B3F">
        <w:rPr>
          <w:sz w:val="24"/>
        </w:rPr>
        <w:t xml:space="preserve"> v38</w:t>
      </w:r>
      <w:r w:rsidR="008D5447">
        <w:rPr>
          <w:sz w:val="24"/>
        </w:rPr>
        <w:t xml:space="preserve">, and </w:t>
      </w:r>
      <w:r w:rsidR="00E32295">
        <w:rPr>
          <w:sz w:val="24"/>
        </w:rPr>
        <w:t>s</w:t>
      </w:r>
      <w:r w:rsidRPr="00F77B3F">
        <w:rPr>
          <w:sz w:val="24"/>
        </w:rPr>
        <w:t xml:space="preserve">equence quality profiles were used to filter reads with more than two expected errors or ambiguous ‘N’ bases and truncated at the first quality score below two. All remaining sequences &gt;100 bp were then analysed using DADA2 v1.9.3, which </w:t>
      </w:r>
      <w:r w:rsidR="00E32295">
        <w:rPr>
          <w:sz w:val="24"/>
        </w:rPr>
        <w:t>uses a quality aware error model to resolve distinct</w:t>
      </w:r>
      <w:r w:rsidR="00E32295" w:rsidRPr="00F77B3F">
        <w:rPr>
          <w:sz w:val="24"/>
        </w:rPr>
        <w:t xml:space="preserve"> </w:t>
      </w:r>
      <w:r w:rsidRPr="00F77B3F">
        <w:rPr>
          <w:sz w:val="24"/>
        </w:rPr>
        <w:t>amplicon sequence variants (ASVs)</w:t>
      </w:r>
      <w:r w:rsidR="00E32295">
        <w:rPr>
          <w:sz w:val="24"/>
        </w:rPr>
        <w:t xml:space="preserve"> from erroneous background noise.</w:t>
      </w:r>
    </w:p>
    <w:p w14:paraId="5DB05BC0" w14:textId="7ED9CB1D" w:rsidR="00F77B3F" w:rsidRDefault="00F77B3F">
      <w:pPr>
        <w:rPr>
          <w:sz w:val="24"/>
        </w:rPr>
      </w:pPr>
      <w:r w:rsidRPr="00F77B3F">
        <w:rPr>
          <w:sz w:val="24"/>
        </w:rPr>
        <w:t xml:space="preserve">Taxonomy was assigned to the </w:t>
      </w:r>
      <w:r w:rsidRPr="00A63C0C">
        <w:rPr>
          <w:sz w:val="24"/>
          <w:highlight w:val="red"/>
        </w:rPr>
        <w:t>n</w:t>
      </w:r>
      <w:r w:rsidRPr="00F77B3F">
        <w:rPr>
          <w:sz w:val="24"/>
        </w:rPr>
        <w:t xml:space="preserve"> ASVs to the lowest rank possible with a minimum confidence of 60 using the IDTAXA algorithm (</w:t>
      </w:r>
      <w:r w:rsidRPr="00B71D22">
        <w:rPr>
          <w:sz w:val="24"/>
        </w:rPr>
        <w:t>Murali</w:t>
      </w:r>
      <w:r w:rsidR="00B71D22" w:rsidRPr="00B71D22">
        <w:rPr>
          <w:sz w:val="24"/>
        </w:rPr>
        <w:t xml:space="preserve"> </w:t>
      </w:r>
      <w:r w:rsidR="00B71D22" w:rsidRPr="00B71D22">
        <w:rPr>
          <w:i/>
          <w:sz w:val="24"/>
        </w:rPr>
        <w:t>et al.</w:t>
      </w:r>
      <w:r w:rsidR="00B71D22" w:rsidRPr="00B71D22">
        <w:rPr>
          <w:sz w:val="24"/>
        </w:rPr>
        <w:t xml:space="preserve"> </w:t>
      </w:r>
      <w:r w:rsidRPr="00B71D22">
        <w:rPr>
          <w:sz w:val="24"/>
        </w:rPr>
        <w:t>2018),</w:t>
      </w:r>
      <w:r w:rsidRPr="00F77B3F">
        <w:rPr>
          <w:sz w:val="24"/>
        </w:rPr>
        <w:t xml:space="preserve"> followed by further species level assignment using exact matching between the query and validated in-house reference sequence</w:t>
      </w:r>
      <w:r w:rsidR="003A3456">
        <w:rPr>
          <w:sz w:val="24"/>
        </w:rPr>
        <w:t>s</w:t>
      </w:r>
      <w:r w:rsidRPr="00F77B3F">
        <w:rPr>
          <w:sz w:val="24"/>
        </w:rPr>
        <w:t>. Further analysis and plotting of the final ASV table w</w:t>
      </w:r>
      <w:r w:rsidR="00563F19">
        <w:rPr>
          <w:sz w:val="24"/>
        </w:rPr>
        <w:t>ere</w:t>
      </w:r>
      <w:r w:rsidRPr="00F77B3F">
        <w:rPr>
          <w:sz w:val="24"/>
        </w:rPr>
        <w:t xml:space="preserve"> conducted using </w:t>
      </w:r>
      <w:proofErr w:type="spellStart"/>
      <w:r w:rsidRPr="00F77B3F">
        <w:rPr>
          <w:sz w:val="24"/>
        </w:rPr>
        <w:t>Phyloseq</w:t>
      </w:r>
      <w:proofErr w:type="spellEnd"/>
      <w:r w:rsidRPr="00F77B3F">
        <w:rPr>
          <w:sz w:val="24"/>
        </w:rPr>
        <w:t xml:space="preserve"> </w:t>
      </w:r>
      <w:r w:rsidRPr="00A51B1A">
        <w:rPr>
          <w:sz w:val="24"/>
        </w:rPr>
        <w:t>(</w:t>
      </w:r>
      <w:proofErr w:type="spellStart"/>
      <w:r w:rsidRPr="00A51B1A">
        <w:rPr>
          <w:sz w:val="24"/>
        </w:rPr>
        <w:t>McMurdie</w:t>
      </w:r>
      <w:proofErr w:type="spellEnd"/>
      <w:r w:rsidRPr="00A51B1A">
        <w:rPr>
          <w:sz w:val="24"/>
        </w:rPr>
        <w:t xml:space="preserve"> &amp; Holmes 2013)</w:t>
      </w:r>
      <w:r w:rsidRPr="00F77B3F">
        <w:rPr>
          <w:sz w:val="24"/>
        </w:rPr>
        <w:t xml:space="preserve"> and </w:t>
      </w:r>
      <w:proofErr w:type="spellStart"/>
      <w:r w:rsidRPr="00F77B3F">
        <w:rPr>
          <w:sz w:val="24"/>
        </w:rPr>
        <w:t>tidyverse</w:t>
      </w:r>
      <w:proofErr w:type="spellEnd"/>
      <w:r w:rsidRPr="00F77B3F">
        <w:rPr>
          <w:sz w:val="24"/>
        </w:rPr>
        <w:t xml:space="preserve"> packages (</w:t>
      </w:r>
      <w:r w:rsidRPr="00B71D22">
        <w:rPr>
          <w:sz w:val="24"/>
        </w:rPr>
        <w:t>Wickham, 2017).</w:t>
      </w:r>
    </w:p>
    <w:p w14:paraId="51BCB495" w14:textId="15C77031" w:rsidR="00B72ADD" w:rsidRDefault="00B72ADD" w:rsidP="00FA3D15">
      <w:pPr>
        <w:jc w:val="center"/>
        <w:rPr>
          <w:sz w:val="24"/>
        </w:rPr>
      </w:pPr>
    </w:p>
    <w:p w14:paraId="4F689E2E" w14:textId="5722C5F6" w:rsidR="00EC6518" w:rsidRDefault="00EC6518" w:rsidP="00154995">
      <w:pPr>
        <w:pStyle w:val="ListParagraph"/>
        <w:numPr>
          <w:ilvl w:val="0"/>
          <w:numId w:val="3"/>
        </w:numPr>
        <w:rPr>
          <w:b/>
          <w:sz w:val="28"/>
        </w:rPr>
      </w:pPr>
      <w:r w:rsidRPr="00154995">
        <w:rPr>
          <w:b/>
          <w:sz w:val="28"/>
        </w:rPr>
        <w:t>R</w:t>
      </w:r>
      <w:r w:rsidR="006C1AAF" w:rsidRPr="00154995">
        <w:rPr>
          <w:b/>
          <w:sz w:val="28"/>
        </w:rPr>
        <w:t>e</w:t>
      </w:r>
      <w:r w:rsidRPr="00154995">
        <w:rPr>
          <w:b/>
          <w:sz w:val="28"/>
        </w:rPr>
        <w:t>sults</w:t>
      </w:r>
    </w:p>
    <w:p w14:paraId="4C0B327D" w14:textId="700DE280" w:rsidR="00260888" w:rsidRPr="00654C64" w:rsidRDefault="008A539D" w:rsidP="00260888">
      <w:pPr>
        <w:spacing w:after="0"/>
        <w:rPr>
          <w:rFonts w:cstheme="minorHAnsi"/>
          <w:sz w:val="24"/>
          <w:szCs w:val="24"/>
          <w:u w:val="single"/>
        </w:rPr>
      </w:pPr>
      <w:r>
        <w:rPr>
          <w:rFonts w:cstheme="minorHAnsi"/>
          <w:sz w:val="24"/>
          <w:szCs w:val="24"/>
        </w:rPr>
        <w:t>Metabarcoding on insect pools was performed using a n</w:t>
      </w:r>
      <w:r w:rsidR="00260888">
        <w:rPr>
          <w:rFonts w:cstheme="minorHAnsi"/>
          <w:sz w:val="24"/>
          <w:szCs w:val="24"/>
        </w:rPr>
        <w:t>on-destructive DNA extraction</w:t>
      </w:r>
      <w:r>
        <w:rPr>
          <w:rFonts w:cstheme="minorHAnsi"/>
          <w:sz w:val="24"/>
          <w:szCs w:val="24"/>
        </w:rPr>
        <w:t xml:space="preserve"> method in order to retain a morphological voucher that is often required in biosecurity. Non-destructive DNA extractions</w:t>
      </w:r>
      <w:r w:rsidR="00260888">
        <w:rPr>
          <w:rFonts w:cstheme="minorHAnsi"/>
          <w:sz w:val="24"/>
          <w:szCs w:val="24"/>
        </w:rPr>
        <w:t xml:space="preserve"> were performed using two standard kits, </w:t>
      </w:r>
      <w:proofErr w:type="spellStart"/>
      <w:r w:rsidR="00260888">
        <w:rPr>
          <w:rFonts w:cstheme="minorHAnsi"/>
          <w:sz w:val="24"/>
          <w:szCs w:val="24"/>
        </w:rPr>
        <w:t>QuickExtract</w:t>
      </w:r>
      <w:proofErr w:type="spellEnd"/>
      <w:r w:rsidR="00260888">
        <w:rPr>
          <w:rFonts w:cstheme="minorHAnsi"/>
          <w:sz w:val="24"/>
          <w:szCs w:val="24"/>
        </w:rPr>
        <w:t xml:space="preserve"> (samples </w:t>
      </w:r>
      <w:r>
        <w:rPr>
          <w:rFonts w:cstheme="minorHAnsi"/>
          <w:sz w:val="24"/>
          <w:szCs w:val="24"/>
        </w:rPr>
        <w:t>I</w:t>
      </w:r>
      <w:r w:rsidR="00260888">
        <w:rPr>
          <w:rFonts w:cstheme="minorHAnsi"/>
          <w:sz w:val="24"/>
          <w:szCs w:val="24"/>
        </w:rPr>
        <w:t>1-</w:t>
      </w:r>
      <w:r>
        <w:rPr>
          <w:rFonts w:cstheme="minorHAnsi"/>
          <w:sz w:val="24"/>
          <w:szCs w:val="24"/>
        </w:rPr>
        <w:t>I</w:t>
      </w:r>
      <w:r w:rsidR="00260888">
        <w:rPr>
          <w:rFonts w:cstheme="minorHAnsi"/>
          <w:sz w:val="24"/>
          <w:szCs w:val="24"/>
        </w:rPr>
        <w:t xml:space="preserve">4) and </w:t>
      </w:r>
      <w:proofErr w:type="spellStart"/>
      <w:r w:rsidR="00260888">
        <w:rPr>
          <w:rFonts w:cstheme="minorHAnsi"/>
          <w:sz w:val="24"/>
          <w:szCs w:val="24"/>
        </w:rPr>
        <w:t>DNeasy</w:t>
      </w:r>
      <w:proofErr w:type="spellEnd"/>
      <w:r w:rsidR="00260888">
        <w:rPr>
          <w:rFonts w:cstheme="minorHAnsi"/>
          <w:sz w:val="24"/>
          <w:szCs w:val="24"/>
        </w:rPr>
        <w:t xml:space="preserve"> Blood and tissue kit (samples </w:t>
      </w:r>
      <w:r>
        <w:rPr>
          <w:rFonts w:cstheme="minorHAnsi"/>
          <w:sz w:val="24"/>
          <w:szCs w:val="24"/>
        </w:rPr>
        <w:t>I</w:t>
      </w:r>
      <w:r w:rsidR="00260888">
        <w:rPr>
          <w:rFonts w:cstheme="minorHAnsi"/>
          <w:sz w:val="24"/>
          <w:szCs w:val="24"/>
        </w:rPr>
        <w:t>5-</w:t>
      </w:r>
      <w:r>
        <w:rPr>
          <w:rFonts w:cstheme="minorHAnsi"/>
          <w:sz w:val="24"/>
          <w:szCs w:val="24"/>
        </w:rPr>
        <w:t>I</w:t>
      </w:r>
      <w:r w:rsidR="00260888">
        <w:rPr>
          <w:rFonts w:cstheme="minorHAnsi"/>
          <w:sz w:val="24"/>
          <w:szCs w:val="24"/>
        </w:rPr>
        <w:t xml:space="preserve">8), requiring approximatively 1 hour and 1 day of the operators’ time, respectively. </w:t>
      </w:r>
    </w:p>
    <w:p w14:paraId="2AE0F0FF" w14:textId="5D78DDEC" w:rsidR="00260888" w:rsidRDefault="00E907AC" w:rsidP="00260888">
      <w:pPr>
        <w:spacing w:after="0"/>
        <w:ind w:firstLine="720"/>
        <w:rPr>
          <w:rFonts w:cstheme="minorHAnsi"/>
          <w:sz w:val="24"/>
          <w:szCs w:val="24"/>
        </w:rPr>
      </w:pPr>
      <w:r>
        <w:rPr>
          <w:rFonts w:cstheme="minorHAnsi"/>
          <w:sz w:val="24"/>
          <w:szCs w:val="24"/>
        </w:rPr>
        <w:t>While presence/absence of the insects was generally very precise, when c</w:t>
      </w:r>
      <w:r w:rsidR="00260888">
        <w:rPr>
          <w:rFonts w:cstheme="minorHAnsi"/>
          <w:sz w:val="24"/>
          <w:szCs w:val="24"/>
        </w:rPr>
        <w:t xml:space="preserve">omparing the number of reads obtained for each insect species to the number of reads expected based on the percentage of such species in the pool, a clear bias in the number of reads </w:t>
      </w:r>
      <w:r>
        <w:rPr>
          <w:rFonts w:cstheme="minorHAnsi"/>
          <w:sz w:val="24"/>
          <w:szCs w:val="24"/>
        </w:rPr>
        <w:t>was</w:t>
      </w:r>
      <w:r w:rsidR="00260888">
        <w:rPr>
          <w:rFonts w:cstheme="minorHAnsi"/>
          <w:sz w:val="24"/>
          <w:szCs w:val="24"/>
        </w:rPr>
        <w:t xml:space="preserve"> recorded. Discrepancies appeared across all species between the observed relative abundances and the expected relative abundances (based on the individual insects included in each pool).</w:t>
      </w:r>
    </w:p>
    <w:p w14:paraId="1C4CEBEC" w14:textId="77777777" w:rsidR="00500CEF" w:rsidRDefault="00500CEF" w:rsidP="00260888">
      <w:pPr>
        <w:spacing w:after="0"/>
        <w:rPr>
          <w:rFonts w:cstheme="minorHAnsi"/>
          <w:sz w:val="24"/>
          <w:szCs w:val="24"/>
        </w:rPr>
      </w:pPr>
    </w:p>
    <w:p w14:paraId="30C2BFF7" w14:textId="362CFB3D" w:rsidR="00AC5133" w:rsidRDefault="006C5DBA" w:rsidP="00500CEF">
      <w:pPr>
        <w:rPr>
          <w:bCs/>
          <w:sz w:val="24"/>
          <w:szCs w:val="20"/>
        </w:rPr>
      </w:pPr>
      <w:r>
        <w:rPr>
          <w:bCs/>
          <w:sz w:val="24"/>
          <w:szCs w:val="20"/>
        </w:rPr>
        <w:lastRenderedPageBreak/>
        <w:t xml:space="preserve">When comparing samples I1-I8 with D1-D8, the bias introduced at the DNA extraction step could be examined. </w:t>
      </w:r>
      <w:r w:rsidRPr="00CB6878">
        <w:rPr>
          <w:bCs/>
          <w:sz w:val="24"/>
          <w:szCs w:val="20"/>
          <w:highlight w:val="yellow"/>
        </w:rPr>
        <w:t>The variation in reads is..</w:t>
      </w:r>
    </w:p>
    <w:p w14:paraId="76BC61D7" w14:textId="6EEA287A" w:rsidR="006C5DBA" w:rsidRDefault="006C5DBA" w:rsidP="00500CEF">
      <w:pPr>
        <w:rPr>
          <w:bCs/>
          <w:sz w:val="24"/>
          <w:szCs w:val="20"/>
        </w:rPr>
      </w:pPr>
      <w:r>
        <w:rPr>
          <w:bCs/>
          <w:sz w:val="24"/>
          <w:szCs w:val="20"/>
        </w:rPr>
        <w:t xml:space="preserve">When comparing samples D1-D8 with PCR1-PCR8, the bias introduced at the PCR stage could be examined. </w:t>
      </w:r>
      <w:r w:rsidRPr="00CB6878">
        <w:rPr>
          <w:bCs/>
          <w:sz w:val="24"/>
          <w:szCs w:val="20"/>
          <w:highlight w:val="yellow"/>
        </w:rPr>
        <w:t>The variation in reads is..</w:t>
      </w:r>
    </w:p>
    <w:p w14:paraId="12E7048F" w14:textId="3B9E931A" w:rsidR="006C5DBA" w:rsidRDefault="006C5DBA" w:rsidP="00500CEF">
      <w:pPr>
        <w:rPr>
          <w:bCs/>
          <w:sz w:val="24"/>
          <w:szCs w:val="20"/>
        </w:rPr>
      </w:pPr>
      <w:r>
        <w:rPr>
          <w:bCs/>
          <w:sz w:val="24"/>
          <w:szCs w:val="20"/>
        </w:rPr>
        <w:t xml:space="preserve">Furthermore, when quantifying the DNA concentration of the PCR products obtained from each single species, different values could be </w:t>
      </w:r>
      <w:r w:rsidR="007E5F66">
        <w:rPr>
          <w:bCs/>
          <w:sz w:val="24"/>
          <w:szCs w:val="20"/>
        </w:rPr>
        <w:t>recorded for each species and for different number of cycles used</w:t>
      </w:r>
      <w:r>
        <w:rPr>
          <w:bCs/>
          <w:sz w:val="24"/>
          <w:szCs w:val="20"/>
        </w:rPr>
        <w:t xml:space="preserve"> (Table 3a and 3b).  </w:t>
      </w:r>
    </w:p>
    <w:p w14:paraId="4D7E2370" w14:textId="450394D0" w:rsidR="00F40209" w:rsidRDefault="00F40209" w:rsidP="00500CEF">
      <w:pPr>
        <w:rPr>
          <w:bCs/>
          <w:sz w:val="24"/>
          <w:szCs w:val="20"/>
        </w:rPr>
      </w:pPr>
      <w:r w:rsidRPr="00F40209">
        <w:rPr>
          <w:b/>
          <w:sz w:val="24"/>
          <w:szCs w:val="20"/>
        </w:rPr>
        <w:t xml:space="preserve">Table </w:t>
      </w:r>
      <w:r w:rsidR="00CB6878">
        <w:rPr>
          <w:b/>
          <w:sz w:val="24"/>
          <w:szCs w:val="20"/>
        </w:rPr>
        <w:t>2</w:t>
      </w:r>
      <w:r w:rsidRPr="00F40209">
        <w:rPr>
          <w:b/>
          <w:sz w:val="24"/>
          <w:szCs w:val="20"/>
        </w:rPr>
        <w:t>: DNA concentration of PCR products.</w:t>
      </w:r>
      <w:r>
        <w:rPr>
          <w:bCs/>
          <w:sz w:val="24"/>
          <w:szCs w:val="20"/>
        </w:rPr>
        <w:t xml:space="preserve"> The graphs show the different DNA concentrations obtained for each insect species from the same template concentration (4ng/</w:t>
      </w:r>
      <w:proofErr w:type="spellStart"/>
      <w:r>
        <w:rPr>
          <w:bCs/>
          <w:sz w:val="24"/>
          <w:szCs w:val="20"/>
        </w:rPr>
        <w:t>uL</w:t>
      </w:r>
      <w:proofErr w:type="spellEnd"/>
      <w:r>
        <w:rPr>
          <w:bCs/>
          <w:sz w:val="24"/>
          <w:szCs w:val="20"/>
        </w:rPr>
        <w:t>) using two primer pairs and two different number of PCR cycles: 30 (</w:t>
      </w:r>
      <w:r w:rsidRPr="00F40209">
        <w:rPr>
          <w:b/>
          <w:sz w:val="24"/>
          <w:szCs w:val="20"/>
        </w:rPr>
        <w:t>3a</w:t>
      </w:r>
      <w:r>
        <w:rPr>
          <w:bCs/>
          <w:sz w:val="24"/>
          <w:szCs w:val="20"/>
        </w:rPr>
        <w:t>) and 40 (</w:t>
      </w:r>
      <w:r w:rsidRPr="00F40209">
        <w:rPr>
          <w:b/>
          <w:sz w:val="24"/>
          <w:szCs w:val="20"/>
        </w:rPr>
        <w:t>3b</w:t>
      </w:r>
      <w:r>
        <w:rPr>
          <w:bCs/>
          <w:sz w:val="24"/>
          <w:szCs w:val="20"/>
        </w:rPr>
        <w:t>).</w:t>
      </w:r>
    </w:p>
    <w:p w14:paraId="3570CAC0" w14:textId="4ED6ED31" w:rsidR="0091206A" w:rsidRDefault="0091206A" w:rsidP="00500CEF">
      <w:pPr>
        <w:rPr>
          <w:bCs/>
          <w:sz w:val="24"/>
          <w:szCs w:val="20"/>
        </w:rPr>
      </w:pPr>
    </w:p>
    <w:p w14:paraId="26565BF3" w14:textId="32DE36D5" w:rsidR="0091206A" w:rsidRDefault="0091206A" w:rsidP="00500CEF">
      <w:pPr>
        <w:rPr>
          <w:bCs/>
          <w:sz w:val="24"/>
          <w:szCs w:val="20"/>
        </w:rPr>
      </w:pPr>
      <w:commentRangeStart w:id="404"/>
      <w:r>
        <w:rPr>
          <w:noProof/>
        </w:rPr>
        <w:drawing>
          <wp:inline distT="0" distB="0" distL="0" distR="0" wp14:anchorId="0FF52324" wp14:editId="5B765DBA">
            <wp:extent cx="5951220" cy="3413760"/>
            <wp:effectExtent l="0" t="0" r="11430" b="15240"/>
            <wp:docPr id="1" name="Chart 1">
              <a:extLst xmlns:a="http://schemas.openxmlformats.org/drawingml/2006/main">
                <a:ext uri="{FF2B5EF4-FFF2-40B4-BE49-F238E27FC236}">
                  <a16:creationId xmlns:a16="http://schemas.microsoft.com/office/drawing/2014/main" id="{B6125173-B430-4A09-913C-82E4A659A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404"/>
      <w:r w:rsidR="001466A8">
        <w:rPr>
          <w:rStyle w:val="CommentReference"/>
        </w:rPr>
        <w:commentReference w:id="404"/>
      </w:r>
    </w:p>
    <w:p w14:paraId="11EA4D1E" w14:textId="59E8D2C6" w:rsidR="0091206A" w:rsidRDefault="0091206A" w:rsidP="00500CEF">
      <w:pPr>
        <w:rPr>
          <w:bCs/>
          <w:sz w:val="24"/>
          <w:szCs w:val="20"/>
        </w:rPr>
      </w:pPr>
      <w:r>
        <w:rPr>
          <w:noProof/>
        </w:rPr>
        <w:lastRenderedPageBreak/>
        <w:drawing>
          <wp:inline distT="0" distB="0" distL="0" distR="0" wp14:anchorId="53EAECEA" wp14:editId="79CC4802">
            <wp:extent cx="5730240" cy="3276600"/>
            <wp:effectExtent l="0" t="0" r="3810" b="0"/>
            <wp:docPr id="2" name="Chart 2">
              <a:extLst xmlns:a="http://schemas.openxmlformats.org/drawingml/2006/main">
                <a:ext uri="{FF2B5EF4-FFF2-40B4-BE49-F238E27FC236}">
                  <a16:creationId xmlns:a16="http://schemas.microsoft.com/office/drawing/2014/main" id="{3B93248A-9BB5-4FA4-B1D4-B4237F2528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2170DE" w14:textId="28112EB4" w:rsidR="0091206A" w:rsidRDefault="0091206A" w:rsidP="00500CEF">
      <w:pPr>
        <w:rPr>
          <w:bCs/>
          <w:sz w:val="24"/>
          <w:szCs w:val="20"/>
        </w:rPr>
      </w:pPr>
    </w:p>
    <w:p w14:paraId="363966FD" w14:textId="77777777" w:rsidR="0091206A" w:rsidRDefault="0091206A" w:rsidP="00500CEF">
      <w:pPr>
        <w:rPr>
          <w:bCs/>
          <w:sz w:val="24"/>
          <w:szCs w:val="20"/>
        </w:rPr>
      </w:pPr>
    </w:p>
    <w:p w14:paraId="77D28A47" w14:textId="24FAF54E" w:rsidR="006C5DBA" w:rsidRDefault="006C5DBA" w:rsidP="00500CEF">
      <w:pPr>
        <w:rPr>
          <w:bCs/>
          <w:sz w:val="24"/>
          <w:szCs w:val="20"/>
        </w:rPr>
      </w:pPr>
      <w:r>
        <w:rPr>
          <w:noProof/>
        </w:rPr>
        <w:drawing>
          <wp:inline distT="0" distB="0" distL="0" distR="0" wp14:anchorId="6A5A98CC" wp14:editId="50302025">
            <wp:extent cx="6256020" cy="3947160"/>
            <wp:effectExtent l="0" t="0" r="0" b="0"/>
            <wp:docPr id="10" name="Chart 10">
              <a:extLst xmlns:a="http://schemas.openxmlformats.org/drawingml/2006/main">
                <a:ext uri="{FF2B5EF4-FFF2-40B4-BE49-F238E27FC236}">
                  <a16:creationId xmlns:a16="http://schemas.microsoft.com/office/drawing/2014/main" id="{3945C011-A4C9-48E2-996F-5FEC5F3B8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EB48DA" w14:textId="1DA8035C" w:rsidR="006C5DBA" w:rsidRDefault="006C5DBA" w:rsidP="00500CEF">
      <w:pPr>
        <w:rPr>
          <w:bCs/>
          <w:sz w:val="24"/>
          <w:szCs w:val="20"/>
        </w:rPr>
      </w:pPr>
      <w:r>
        <w:rPr>
          <w:noProof/>
        </w:rPr>
        <w:lastRenderedPageBreak/>
        <w:drawing>
          <wp:inline distT="0" distB="0" distL="0" distR="0" wp14:anchorId="56568354" wp14:editId="0B62762F">
            <wp:extent cx="6038850" cy="3505200"/>
            <wp:effectExtent l="0" t="0" r="0" b="0"/>
            <wp:docPr id="11" name="Chart 11">
              <a:extLst xmlns:a="http://schemas.openxmlformats.org/drawingml/2006/main">
                <a:ext uri="{FF2B5EF4-FFF2-40B4-BE49-F238E27FC236}">
                  <a16:creationId xmlns:a16="http://schemas.microsoft.com/office/drawing/2014/main" id="{47F5F168-DCF1-4B94-B707-F7964F2A8C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460631" w14:textId="4FC7A2D9" w:rsidR="000369EB" w:rsidRDefault="000369EB" w:rsidP="00500CEF">
      <w:pPr>
        <w:rPr>
          <w:bCs/>
          <w:sz w:val="24"/>
          <w:szCs w:val="20"/>
        </w:rPr>
      </w:pPr>
    </w:p>
    <w:p w14:paraId="38BF4CAD" w14:textId="6CABF8BB" w:rsidR="000369EB" w:rsidRDefault="0061367B" w:rsidP="00500CEF">
      <w:pPr>
        <w:rPr>
          <w:bCs/>
          <w:sz w:val="24"/>
          <w:szCs w:val="20"/>
        </w:rPr>
      </w:pPr>
      <w:commentRangeStart w:id="405"/>
      <w:commentRangeStart w:id="406"/>
      <w:r>
        <w:rPr>
          <w:noProof/>
        </w:rPr>
        <w:drawing>
          <wp:inline distT="0" distB="0" distL="0" distR="0" wp14:anchorId="00EA865E" wp14:editId="494F8D98">
            <wp:extent cx="6038850" cy="3219450"/>
            <wp:effectExtent l="0" t="0" r="0" b="0"/>
            <wp:docPr id="5" name="Chart 5">
              <a:extLst xmlns:a="http://schemas.openxmlformats.org/drawingml/2006/main">
                <a:ext uri="{FF2B5EF4-FFF2-40B4-BE49-F238E27FC236}">
                  <a16:creationId xmlns:a16="http://schemas.microsoft.com/office/drawing/2014/main" id="{1EDD7298-51E6-4BB6-A186-18C16F300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405"/>
      <w:commentRangeEnd w:id="406"/>
      <w:r w:rsidR="00F31938">
        <w:rPr>
          <w:rStyle w:val="CommentReference"/>
        </w:rPr>
        <w:commentReference w:id="405"/>
      </w:r>
      <w:r w:rsidR="00F31938">
        <w:rPr>
          <w:rStyle w:val="CommentReference"/>
        </w:rPr>
        <w:commentReference w:id="406"/>
      </w:r>
    </w:p>
    <w:p w14:paraId="1C72112D" w14:textId="395E7283" w:rsidR="0061367B" w:rsidRDefault="0061367B" w:rsidP="00500CEF">
      <w:pPr>
        <w:rPr>
          <w:bCs/>
          <w:sz w:val="24"/>
          <w:szCs w:val="20"/>
        </w:rPr>
      </w:pPr>
      <w:r>
        <w:rPr>
          <w:noProof/>
        </w:rPr>
        <w:lastRenderedPageBreak/>
        <w:drawing>
          <wp:inline distT="0" distB="0" distL="0" distR="0" wp14:anchorId="775BCBE0" wp14:editId="6667DACF">
            <wp:extent cx="5951220" cy="3048000"/>
            <wp:effectExtent l="0" t="0" r="11430" b="0"/>
            <wp:docPr id="6" name="Chart 6">
              <a:extLst xmlns:a="http://schemas.openxmlformats.org/drawingml/2006/main">
                <a:ext uri="{FF2B5EF4-FFF2-40B4-BE49-F238E27FC236}">
                  <a16:creationId xmlns:a16="http://schemas.microsoft.com/office/drawing/2014/main" id="{A856B642-39F4-4AED-85EA-24749D457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73238A" w14:textId="3F094A7F" w:rsidR="000369EB" w:rsidRDefault="000369EB" w:rsidP="00500CEF">
      <w:pPr>
        <w:rPr>
          <w:bCs/>
          <w:sz w:val="24"/>
          <w:szCs w:val="20"/>
        </w:rPr>
      </w:pPr>
    </w:p>
    <w:p w14:paraId="46A7D7FC" w14:textId="4D6CCE08" w:rsidR="000369EB" w:rsidRPr="00500CEF" w:rsidRDefault="000369EB" w:rsidP="00500CEF">
      <w:pPr>
        <w:rPr>
          <w:bCs/>
          <w:sz w:val="24"/>
          <w:szCs w:val="20"/>
        </w:rPr>
      </w:pPr>
    </w:p>
    <w:p w14:paraId="76873F6D" w14:textId="77777777" w:rsidR="008140A6" w:rsidRPr="00146390" w:rsidRDefault="008140A6" w:rsidP="00676D37">
      <w:pPr>
        <w:spacing w:after="0"/>
        <w:rPr>
          <w:rFonts w:cstheme="minorHAnsi"/>
          <w:sz w:val="24"/>
          <w:szCs w:val="24"/>
        </w:rPr>
      </w:pPr>
    </w:p>
    <w:p w14:paraId="67138D61" w14:textId="78FB839B" w:rsidR="00251AB7" w:rsidRPr="00676D37" w:rsidRDefault="00251AB7" w:rsidP="00251AB7">
      <w:pPr>
        <w:spacing w:after="0"/>
        <w:rPr>
          <w:rFonts w:cstheme="minorHAnsi"/>
          <w:b/>
          <w:sz w:val="28"/>
        </w:rPr>
      </w:pPr>
      <w:r>
        <w:rPr>
          <w:rFonts w:cstheme="minorHAnsi"/>
          <w:b/>
          <w:sz w:val="28"/>
        </w:rPr>
        <w:t>Discussion</w:t>
      </w:r>
    </w:p>
    <w:p w14:paraId="60B5F4B5" w14:textId="749727AB" w:rsidR="007A7EC4" w:rsidRDefault="00E3647F" w:rsidP="00E3647F">
      <w:pPr>
        <w:spacing w:after="0"/>
        <w:rPr>
          <w:rFonts w:cstheme="minorHAnsi"/>
          <w:sz w:val="24"/>
          <w:szCs w:val="24"/>
        </w:rPr>
      </w:pPr>
      <w:r>
        <w:rPr>
          <w:rFonts w:cstheme="minorHAnsi"/>
          <w:sz w:val="24"/>
          <w:szCs w:val="24"/>
        </w:rPr>
        <w:t xml:space="preserve">In this </w:t>
      </w:r>
      <w:r w:rsidR="00D15633">
        <w:rPr>
          <w:rFonts w:cstheme="minorHAnsi"/>
          <w:sz w:val="24"/>
          <w:szCs w:val="24"/>
        </w:rPr>
        <w:t>work</w:t>
      </w:r>
      <w:r>
        <w:rPr>
          <w:rFonts w:cstheme="minorHAnsi"/>
          <w:sz w:val="24"/>
          <w:szCs w:val="24"/>
        </w:rPr>
        <w:t xml:space="preserve">, metabarcoding </w:t>
      </w:r>
      <w:r w:rsidR="00D478AB">
        <w:rPr>
          <w:rFonts w:cstheme="minorHAnsi"/>
          <w:sz w:val="24"/>
          <w:szCs w:val="24"/>
        </w:rPr>
        <w:t xml:space="preserve">analysis of insect pools </w:t>
      </w:r>
      <w:r>
        <w:rPr>
          <w:rFonts w:cstheme="minorHAnsi"/>
          <w:sz w:val="24"/>
          <w:szCs w:val="24"/>
        </w:rPr>
        <w:t>could successfully identify insect species from pools of 100-101 individuals, also for those species that were present with single individuals.</w:t>
      </w:r>
      <w:r w:rsidR="007A7EC4">
        <w:rPr>
          <w:rFonts w:cstheme="minorHAnsi"/>
          <w:sz w:val="24"/>
          <w:szCs w:val="24"/>
        </w:rPr>
        <w:t xml:space="preserve"> Furthermore, the use of non-destructive DNA extraction methods in this workflow allows to retain voucher specimens of the insects. This is of paramount importance in the context of biosecurity and diagnostics, allowing to link DNA sequences to an insect sample that can be used for morphological comparisons and can be preserved in entomological collection for future records. </w:t>
      </w:r>
      <w:r>
        <w:rPr>
          <w:rFonts w:cstheme="minorHAnsi"/>
          <w:sz w:val="24"/>
          <w:szCs w:val="24"/>
        </w:rPr>
        <w:t>Hence, the results presented here confirm that metabarcoding analysis can be successfully applied to insect pools to obtain a species identification, highlighting possible applications in the fields of diagnostics and biosecurity</w:t>
      </w:r>
      <w:r w:rsidR="007A7EC4">
        <w:rPr>
          <w:rFonts w:cstheme="minorHAnsi"/>
          <w:sz w:val="24"/>
          <w:szCs w:val="24"/>
        </w:rPr>
        <w:t xml:space="preserve"> to determine presence/absence of pests. Here we also highlighted a number of factors that should provide further information when dealing with metabarcoding of insect traps, especially where a quantitative output could be a desired result.</w:t>
      </w:r>
    </w:p>
    <w:p w14:paraId="6D13DC3D" w14:textId="6B5C0F84" w:rsidR="00E3647F" w:rsidRPr="00173868" w:rsidRDefault="00E3647F" w:rsidP="00173868">
      <w:pPr>
        <w:ind w:firstLine="720"/>
        <w:rPr>
          <w:rFonts w:eastAsia="Times New Roman"/>
          <w:sz w:val="24"/>
          <w:szCs w:val="24"/>
        </w:rPr>
      </w:pPr>
      <w:r w:rsidRPr="00173868">
        <w:rPr>
          <w:rFonts w:eastAsia="Times New Roman"/>
          <w:sz w:val="24"/>
          <w:szCs w:val="24"/>
        </w:rPr>
        <w:t xml:space="preserve">The relative abundance of reads </w:t>
      </w:r>
      <w:r w:rsidR="007A7EC4">
        <w:rPr>
          <w:rFonts w:eastAsia="Times New Roman"/>
          <w:sz w:val="24"/>
          <w:szCs w:val="24"/>
        </w:rPr>
        <w:t xml:space="preserve">obtained </w:t>
      </w:r>
      <w:r w:rsidRPr="00173868">
        <w:rPr>
          <w:rFonts w:eastAsia="Times New Roman"/>
          <w:sz w:val="24"/>
          <w:szCs w:val="24"/>
        </w:rPr>
        <w:t xml:space="preserve">for each insect species was not proportional to the number of </w:t>
      </w:r>
      <w:r w:rsidR="007A7EC4" w:rsidRPr="00173868">
        <w:rPr>
          <w:rFonts w:eastAsia="Times New Roman"/>
          <w:sz w:val="24"/>
          <w:szCs w:val="24"/>
        </w:rPr>
        <w:t>individuals</w:t>
      </w:r>
      <w:r w:rsidR="007A7EC4">
        <w:rPr>
          <w:rFonts w:eastAsia="Times New Roman"/>
          <w:sz w:val="24"/>
          <w:szCs w:val="24"/>
        </w:rPr>
        <w:t>,</w:t>
      </w:r>
      <w:r w:rsidR="007A7EC4" w:rsidRPr="00173868">
        <w:rPr>
          <w:rFonts w:eastAsia="Times New Roman"/>
          <w:sz w:val="24"/>
          <w:szCs w:val="24"/>
        </w:rPr>
        <w:t xml:space="preserve"> but</w:t>
      </w:r>
      <w:r w:rsidR="007A7EC4">
        <w:rPr>
          <w:rFonts w:eastAsia="Times New Roman"/>
          <w:sz w:val="24"/>
          <w:szCs w:val="24"/>
        </w:rPr>
        <w:t xml:space="preserve"> it is</w:t>
      </w:r>
      <w:r w:rsidRPr="00173868">
        <w:rPr>
          <w:rFonts w:eastAsia="Times New Roman"/>
          <w:sz w:val="24"/>
          <w:szCs w:val="24"/>
        </w:rPr>
        <w:t xml:space="preserve"> biased toward certain species. This bias in the number of </w:t>
      </w:r>
      <w:r w:rsidR="00173868" w:rsidRPr="00173868">
        <w:rPr>
          <w:rFonts w:eastAsia="Times New Roman"/>
          <w:sz w:val="24"/>
          <w:szCs w:val="24"/>
        </w:rPr>
        <w:t xml:space="preserve">output </w:t>
      </w:r>
      <w:r w:rsidRPr="00173868">
        <w:rPr>
          <w:rFonts w:eastAsia="Times New Roman"/>
          <w:sz w:val="24"/>
          <w:szCs w:val="24"/>
        </w:rPr>
        <w:t xml:space="preserve">reads highlights the semi-quantitative nature of metabarcoding. </w:t>
      </w:r>
      <w:r w:rsidR="00173868" w:rsidRPr="00173868">
        <w:rPr>
          <w:rFonts w:eastAsia="Times New Roman"/>
          <w:sz w:val="24"/>
          <w:szCs w:val="24"/>
        </w:rPr>
        <w:t xml:space="preserve">In order to understand if such a bias could be eliminated, we separately analysed the number of reads obtained at each step of the workflow. </w:t>
      </w:r>
    </w:p>
    <w:p w14:paraId="25B726B3" w14:textId="5E013534" w:rsidR="001B30B0" w:rsidRDefault="00E3647F" w:rsidP="007A7EC4">
      <w:pPr>
        <w:ind w:firstLine="720"/>
        <w:rPr>
          <w:rFonts w:eastAsia="Times New Roman"/>
          <w:sz w:val="24"/>
          <w:szCs w:val="24"/>
        </w:rPr>
      </w:pPr>
      <w:r w:rsidRPr="00173868">
        <w:rPr>
          <w:rFonts w:eastAsia="Times New Roman"/>
          <w:sz w:val="24"/>
          <w:szCs w:val="24"/>
        </w:rPr>
        <w:t xml:space="preserve">Firstly, </w:t>
      </w:r>
      <w:r w:rsidR="00D15633">
        <w:rPr>
          <w:rFonts w:eastAsia="Times New Roman"/>
          <w:sz w:val="24"/>
          <w:szCs w:val="24"/>
        </w:rPr>
        <w:t>t</w:t>
      </w:r>
      <w:r w:rsidR="00D15633" w:rsidRPr="00D15633">
        <w:rPr>
          <w:rFonts w:eastAsia="Times New Roman"/>
          <w:sz w:val="24"/>
          <w:szCs w:val="24"/>
        </w:rPr>
        <w:t xml:space="preserve">o test bias introduced by DNA extraction, DNA non-destructively extracted from insect pools was compared with DNA </w:t>
      </w:r>
      <w:r w:rsidR="007A7EC4">
        <w:rPr>
          <w:rFonts w:eastAsia="Times New Roman"/>
          <w:sz w:val="24"/>
          <w:szCs w:val="24"/>
        </w:rPr>
        <w:t xml:space="preserve">destructively </w:t>
      </w:r>
      <w:r w:rsidR="00D15633" w:rsidRPr="00D15633">
        <w:rPr>
          <w:rFonts w:eastAsia="Times New Roman"/>
          <w:sz w:val="24"/>
          <w:szCs w:val="24"/>
        </w:rPr>
        <w:t xml:space="preserve">obtained from each species singularly. </w:t>
      </w:r>
      <w:r w:rsidR="007A7EC4">
        <w:rPr>
          <w:rFonts w:eastAsia="Times New Roman"/>
          <w:sz w:val="24"/>
          <w:szCs w:val="24"/>
        </w:rPr>
        <w:t>The most importance difference between these two methodologies in terms of DNA extracted</w:t>
      </w:r>
      <w:r w:rsidR="001B30B0">
        <w:rPr>
          <w:rFonts w:eastAsia="Times New Roman"/>
          <w:sz w:val="24"/>
          <w:szCs w:val="24"/>
        </w:rPr>
        <w:t>,</w:t>
      </w:r>
      <w:r w:rsidR="007A7EC4">
        <w:rPr>
          <w:rFonts w:eastAsia="Times New Roman"/>
          <w:sz w:val="24"/>
          <w:szCs w:val="24"/>
        </w:rPr>
        <w:t xml:space="preserve"> is that non-destructive techniques </w:t>
      </w:r>
      <w:r w:rsidR="001B30B0">
        <w:rPr>
          <w:rFonts w:eastAsia="Times New Roman"/>
          <w:sz w:val="24"/>
          <w:szCs w:val="24"/>
        </w:rPr>
        <w:t xml:space="preserve">act on the external surface of the insect exoskeletons, as opposed to destructive methods that can access the full DNA contained in </w:t>
      </w:r>
      <w:r w:rsidR="001B30B0">
        <w:rPr>
          <w:rFonts w:eastAsia="Times New Roman"/>
          <w:sz w:val="24"/>
          <w:szCs w:val="24"/>
        </w:rPr>
        <w:lastRenderedPageBreak/>
        <w:t>the insect bodies.</w:t>
      </w:r>
      <w:r w:rsidR="007A7EC4">
        <w:rPr>
          <w:rFonts w:eastAsia="Times New Roman"/>
          <w:sz w:val="24"/>
          <w:szCs w:val="24"/>
        </w:rPr>
        <w:t xml:space="preserve"> </w:t>
      </w:r>
      <w:r w:rsidR="001B30B0">
        <w:rPr>
          <w:rFonts w:eastAsia="Times New Roman"/>
          <w:sz w:val="24"/>
          <w:szCs w:val="24"/>
        </w:rPr>
        <w:t>Furthermore, the DNA pools composed here allowed to compare the effect of metabarcoding analysis on the ideal supposition that each insect species could generate the same amount of DNA per unit, irrespectively of the insect size, body consistency and biomass. While we are well aware of variations in body size and structure for insects, we aimed to test if starting from the same concentrations, all DNAs would react the same to PCR amplification and sequencing.</w:t>
      </w:r>
    </w:p>
    <w:p w14:paraId="64DFE016" w14:textId="77777777" w:rsidR="001B30B0" w:rsidRDefault="001B30B0" w:rsidP="007A7EC4">
      <w:pPr>
        <w:ind w:firstLine="720"/>
        <w:rPr>
          <w:rFonts w:cstheme="minorHAnsi"/>
          <w:sz w:val="24"/>
          <w:szCs w:val="24"/>
        </w:rPr>
      </w:pPr>
      <w:r>
        <w:rPr>
          <w:rFonts w:eastAsia="Times New Roman"/>
          <w:sz w:val="24"/>
          <w:szCs w:val="24"/>
        </w:rPr>
        <w:t xml:space="preserve">The results </w:t>
      </w:r>
      <w:r w:rsidR="00D15633" w:rsidRPr="00D15633">
        <w:rPr>
          <w:rFonts w:eastAsia="Times New Roman"/>
          <w:sz w:val="24"/>
          <w:szCs w:val="24"/>
        </w:rPr>
        <w:t xml:space="preserve">showed that </w:t>
      </w:r>
      <w:r w:rsidR="00E3647F" w:rsidRPr="00173868">
        <w:rPr>
          <w:rFonts w:eastAsia="Times New Roman"/>
          <w:sz w:val="24"/>
          <w:szCs w:val="24"/>
        </w:rPr>
        <w:t xml:space="preserve">bias in the final number of </w:t>
      </w:r>
      <w:r w:rsidR="00173868" w:rsidRPr="00173868">
        <w:rPr>
          <w:rFonts w:eastAsia="Times New Roman"/>
          <w:sz w:val="24"/>
          <w:szCs w:val="24"/>
        </w:rPr>
        <w:t xml:space="preserve">output </w:t>
      </w:r>
      <w:r w:rsidR="00E3647F" w:rsidRPr="00173868">
        <w:rPr>
          <w:rFonts w:eastAsia="Times New Roman"/>
          <w:sz w:val="24"/>
          <w:szCs w:val="24"/>
        </w:rPr>
        <w:t xml:space="preserve">reads appeared to be strongly influenced </w:t>
      </w:r>
      <w:r w:rsidR="00D15633">
        <w:rPr>
          <w:rFonts w:eastAsia="Times New Roman"/>
          <w:sz w:val="24"/>
          <w:szCs w:val="24"/>
        </w:rPr>
        <w:t>by</w:t>
      </w:r>
      <w:r w:rsidR="00E3647F" w:rsidRPr="00173868">
        <w:rPr>
          <w:rFonts w:eastAsia="Times New Roman"/>
          <w:sz w:val="24"/>
          <w:szCs w:val="24"/>
        </w:rPr>
        <w:t xml:space="preserve"> the DNA extraction step when using non</w:t>
      </w:r>
      <w:r w:rsidR="00173868" w:rsidRPr="00173868">
        <w:rPr>
          <w:rFonts w:eastAsia="Times New Roman"/>
          <w:sz w:val="24"/>
          <w:szCs w:val="24"/>
        </w:rPr>
        <w:t>-</w:t>
      </w:r>
      <w:r w:rsidR="00E3647F" w:rsidRPr="00173868">
        <w:rPr>
          <w:rFonts w:eastAsia="Times New Roman"/>
          <w:sz w:val="24"/>
          <w:szCs w:val="24"/>
        </w:rPr>
        <w:t xml:space="preserve">destructive protocols. </w:t>
      </w:r>
      <w:r w:rsidR="00173868">
        <w:rPr>
          <w:rFonts w:eastAsia="Times New Roman"/>
          <w:sz w:val="24"/>
          <w:szCs w:val="24"/>
        </w:rPr>
        <w:t>T</w:t>
      </w:r>
      <w:r w:rsidR="00E3647F" w:rsidRPr="00173868">
        <w:rPr>
          <w:rFonts w:eastAsia="Times New Roman"/>
          <w:sz w:val="24"/>
          <w:szCs w:val="24"/>
        </w:rPr>
        <w:t>his issue appears to be unavoidable when voucher specimen</w:t>
      </w:r>
      <w:r w:rsidR="00173868">
        <w:rPr>
          <w:rFonts w:eastAsia="Times New Roman"/>
          <w:sz w:val="24"/>
          <w:szCs w:val="24"/>
        </w:rPr>
        <w:t>s</w:t>
      </w:r>
      <w:r w:rsidR="00E3647F" w:rsidRPr="00173868">
        <w:rPr>
          <w:rFonts w:eastAsia="Times New Roman"/>
          <w:sz w:val="24"/>
          <w:szCs w:val="24"/>
        </w:rPr>
        <w:t xml:space="preserve"> are </w:t>
      </w:r>
      <w:r w:rsidR="00173868" w:rsidRPr="00173868">
        <w:rPr>
          <w:rFonts w:eastAsia="Times New Roman"/>
          <w:sz w:val="24"/>
          <w:szCs w:val="24"/>
        </w:rPr>
        <w:t>required,</w:t>
      </w:r>
      <w:r w:rsidR="00E3647F" w:rsidRPr="00173868">
        <w:rPr>
          <w:rFonts w:eastAsia="Times New Roman"/>
          <w:sz w:val="24"/>
          <w:szCs w:val="24"/>
        </w:rPr>
        <w:t xml:space="preserve"> and destructive DNA extraction is not an option. Possible reasons </w:t>
      </w:r>
      <w:r w:rsidR="00173868">
        <w:rPr>
          <w:rFonts w:eastAsia="Times New Roman"/>
          <w:sz w:val="24"/>
          <w:szCs w:val="24"/>
        </w:rPr>
        <w:t>for</w:t>
      </w:r>
      <w:r w:rsidR="00E3647F" w:rsidRPr="00173868">
        <w:rPr>
          <w:rFonts w:eastAsia="Times New Roman"/>
          <w:sz w:val="24"/>
          <w:szCs w:val="24"/>
        </w:rPr>
        <w:t xml:space="preserve"> the different amounts of DNA extracted can be due to the size of the different insects, their biomass, the surface coming in contact with the extraction buffer and the body consistency, ranging from soft to hard.</w:t>
      </w:r>
      <w:r w:rsidR="00173868">
        <w:rPr>
          <w:rFonts w:eastAsia="Times New Roman"/>
          <w:sz w:val="24"/>
          <w:szCs w:val="24"/>
        </w:rPr>
        <w:t xml:space="preserve"> Part of these issues, such as the biomass, however, should be expected to impact metabarcoding analyses also when destructive DNA extractions are performed. Indeed, larger specimens would add higher volumes of DNA to the pool, resulting in a higher percentage of DNA from a single large beetle than from 10 psyllids or aphids. Furthermore, t</w:t>
      </w:r>
      <w:r w:rsidR="00E3647F" w:rsidRPr="00173868">
        <w:rPr>
          <w:rFonts w:eastAsia="Times New Roman"/>
          <w:sz w:val="24"/>
          <w:szCs w:val="24"/>
        </w:rPr>
        <w:t xml:space="preserve">he unknown composition of insect traps makes it challenging to include mock communities </w:t>
      </w:r>
      <w:r w:rsidR="00173868" w:rsidRPr="00173868">
        <w:rPr>
          <w:rFonts w:eastAsia="Times New Roman"/>
          <w:sz w:val="24"/>
          <w:szCs w:val="24"/>
        </w:rPr>
        <w:t xml:space="preserve">spike-ins </w:t>
      </w:r>
      <w:r w:rsidR="00E3647F" w:rsidRPr="00173868">
        <w:rPr>
          <w:rFonts w:eastAsia="Times New Roman"/>
          <w:sz w:val="24"/>
          <w:szCs w:val="24"/>
        </w:rPr>
        <w:t>before DNA extractions</w:t>
      </w:r>
      <w:r w:rsidR="00173868">
        <w:rPr>
          <w:rFonts w:eastAsia="Times New Roman"/>
          <w:sz w:val="24"/>
          <w:szCs w:val="24"/>
        </w:rPr>
        <w:t>, despite these</w:t>
      </w:r>
      <w:r w:rsidR="00E3647F" w:rsidRPr="00173868">
        <w:rPr>
          <w:rFonts w:eastAsia="Times New Roman"/>
          <w:sz w:val="24"/>
          <w:szCs w:val="24"/>
        </w:rPr>
        <w:t xml:space="preserve"> hav</w:t>
      </w:r>
      <w:r w:rsidR="00173868">
        <w:rPr>
          <w:rFonts w:eastAsia="Times New Roman"/>
          <w:sz w:val="24"/>
          <w:szCs w:val="24"/>
        </w:rPr>
        <w:t>ing</w:t>
      </w:r>
      <w:r w:rsidR="00E3647F" w:rsidRPr="00173868">
        <w:rPr>
          <w:rFonts w:eastAsia="Times New Roman"/>
          <w:sz w:val="24"/>
          <w:szCs w:val="24"/>
        </w:rPr>
        <w:t xml:space="preserve"> been proved useful for quantification elsewhere (</w:t>
      </w:r>
      <w:r w:rsidR="00E3647F" w:rsidRPr="00173868">
        <w:rPr>
          <w:rFonts w:eastAsia="Times New Roman"/>
          <w:sz w:val="24"/>
          <w:szCs w:val="24"/>
          <w:highlight w:val="red"/>
        </w:rPr>
        <w:t>ref</w:t>
      </w:r>
      <w:r w:rsidR="00E3647F" w:rsidRPr="00173868">
        <w:rPr>
          <w:rFonts w:eastAsia="Times New Roman"/>
          <w:sz w:val="24"/>
          <w:szCs w:val="24"/>
        </w:rPr>
        <w:t>). Indeed, for such mock communities to provide a useful comparative standard, the content of the insect pools should be known (</w:t>
      </w:r>
      <w:r w:rsidR="00E3647F" w:rsidRPr="00173868">
        <w:rPr>
          <w:rFonts w:eastAsia="Times New Roman"/>
          <w:sz w:val="24"/>
          <w:szCs w:val="24"/>
          <w:highlight w:val="red"/>
        </w:rPr>
        <w:t>ref</w:t>
      </w:r>
      <w:r w:rsidR="00E3647F" w:rsidRPr="00173868">
        <w:rPr>
          <w:rFonts w:eastAsia="Times New Roman"/>
          <w:sz w:val="24"/>
          <w:szCs w:val="24"/>
        </w:rPr>
        <w:t>)</w:t>
      </w:r>
      <w:r w:rsidR="00173868">
        <w:rPr>
          <w:rFonts w:eastAsia="Times New Roman"/>
          <w:sz w:val="24"/>
          <w:szCs w:val="24"/>
        </w:rPr>
        <w:t>, which cannot be the case in diagnostic analyses.</w:t>
      </w:r>
      <w:r w:rsidR="007A7EC4" w:rsidRPr="007A7EC4">
        <w:rPr>
          <w:rFonts w:cstheme="minorHAnsi"/>
          <w:sz w:val="24"/>
          <w:szCs w:val="24"/>
        </w:rPr>
        <w:t xml:space="preserve"> </w:t>
      </w:r>
    </w:p>
    <w:p w14:paraId="6ADCF5C9" w14:textId="3F66A30D" w:rsidR="00E3647F" w:rsidRPr="00173868" w:rsidRDefault="001B30B0" w:rsidP="00DD7E21">
      <w:pPr>
        <w:ind w:firstLine="720"/>
        <w:rPr>
          <w:rFonts w:eastAsia="Times New Roman"/>
          <w:sz w:val="24"/>
          <w:szCs w:val="24"/>
        </w:rPr>
      </w:pPr>
      <w:r>
        <w:rPr>
          <w:rFonts w:eastAsia="Times New Roman"/>
          <w:sz w:val="24"/>
          <w:szCs w:val="24"/>
        </w:rPr>
        <w:t>When comparing the results obtained using</w:t>
      </w:r>
      <w:r w:rsidR="00DD7E21">
        <w:rPr>
          <w:rFonts w:eastAsia="Times New Roman"/>
          <w:sz w:val="24"/>
          <w:szCs w:val="24"/>
        </w:rPr>
        <w:t xml:space="preserve"> two different non-destructive DNA extraction protocols, </w:t>
      </w:r>
      <w:proofErr w:type="spellStart"/>
      <w:r w:rsidR="00DD7E21">
        <w:rPr>
          <w:rFonts w:eastAsia="Times New Roman"/>
          <w:sz w:val="24"/>
          <w:szCs w:val="24"/>
        </w:rPr>
        <w:t>QuickExtract</w:t>
      </w:r>
      <w:proofErr w:type="spellEnd"/>
      <w:r w:rsidR="00DD7E21">
        <w:rPr>
          <w:rFonts w:eastAsia="Times New Roman"/>
          <w:sz w:val="24"/>
          <w:szCs w:val="24"/>
        </w:rPr>
        <w:t xml:space="preserve"> and Blood and Tissue kit, the results did not show much variations. However, repeating the same analysis using the same DNA extracts after two months from extraction – during which the templates were kept in -20C freezer – the results changed dramatically. The </w:t>
      </w:r>
      <w:proofErr w:type="spellStart"/>
      <w:r w:rsidR="00DD7E21">
        <w:rPr>
          <w:rFonts w:eastAsia="Times New Roman"/>
          <w:sz w:val="24"/>
          <w:szCs w:val="24"/>
        </w:rPr>
        <w:t>QuickExtract</w:t>
      </w:r>
      <w:proofErr w:type="spellEnd"/>
      <w:r w:rsidR="00DD7E21">
        <w:rPr>
          <w:rFonts w:eastAsia="Times New Roman"/>
          <w:sz w:val="24"/>
          <w:szCs w:val="24"/>
        </w:rPr>
        <w:t xml:space="preserve"> template appeared to have degraded a lot, resulting in a number of species dropping out and not being recorded. On the other hand, the results obtained from the Blood and Tissue kit were identical to the first analysis in terms of presence/absence records.</w:t>
      </w:r>
      <w:r w:rsidR="007A7EC4" w:rsidRPr="00173868">
        <w:rPr>
          <w:rFonts w:eastAsia="Times New Roman"/>
          <w:sz w:val="24"/>
          <w:szCs w:val="24"/>
        </w:rPr>
        <w:t xml:space="preserve"> This suggest DNA extraction products obtained with </w:t>
      </w:r>
      <w:proofErr w:type="spellStart"/>
      <w:r w:rsidR="00DD7E21">
        <w:rPr>
          <w:rFonts w:eastAsia="Times New Roman"/>
          <w:sz w:val="24"/>
          <w:szCs w:val="24"/>
        </w:rPr>
        <w:t>QuickExtract</w:t>
      </w:r>
      <w:proofErr w:type="spellEnd"/>
      <w:r w:rsidR="007A7EC4" w:rsidRPr="00173868">
        <w:rPr>
          <w:rFonts w:eastAsia="Times New Roman"/>
          <w:sz w:val="24"/>
          <w:szCs w:val="24"/>
        </w:rPr>
        <w:t xml:space="preserve"> kit should </w:t>
      </w:r>
      <w:r w:rsidR="00DD7E21">
        <w:rPr>
          <w:rFonts w:eastAsia="Times New Roman"/>
          <w:sz w:val="24"/>
          <w:szCs w:val="24"/>
        </w:rPr>
        <w:t>be used immediately for analysis, or possibly kept at lower temperatures, such as at -80C.</w:t>
      </w:r>
    </w:p>
    <w:p w14:paraId="1FF3A777" w14:textId="77777777" w:rsidR="00D15633" w:rsidRDefault="00173868" w:rsidP="00D15633">
      <w:pPr>
        <w:spacing w:after="0"/>
        <w:ind w:firstLine="720"/>
        <w:rPr>
          <w:rFonts w:cstheme="minorHAnsi"/>
          <w:sz w:val="24"/>
          <w:szCs w:val="24"/>
        </w:rPr>
      </w:pPr>
      <w:r w:rsidRPr="00D15633">
        <w:rPr>
          <w:rFonts w:eastAsia="Times New Roman"/>
          <w:sz w:val="24"/>
          <w:szCs w:val="24"/>
        </w:rPr>
        <w:t xml:space="preserve">Beside DNA extraction, </w:t>
      </w:r>
      <w:r w:rsidR="00D15633">
        <w:rPr>
          <w:rFonts w:cstheme="minorHAnsi"/>
          <w:sz w:val="24"/>
          <w:szCs w:val="24"/>
        </w:rPr>
        <w:t>we wanted to</w:t>
      </w:r>
      <w:r w:rsidR="00D15633" w:rsidRPr="00D15633">
        <w:rPr>
          <w:rFonts w:cstheme="minorHAnsi"/>
          <w:sz w:val="24"/>
          <w:szCs w:val="24"/>
        </w:rPr>
        <w:t xml:space="preserve"> assess if bias was introduced also at the PCR stage</w:t>
      </w:r>
      <w:r w:rsidR="00D15633">
        <w:rPr>
          <w:rFonts w:cstheme="minorHAnsi"/>
          <w:sz w:val="24"/>
          <w:szCs w:val="24"/>
        </w:rPr>
        <w:t>.</w:t>
      </w:r>
      <w:r w:rsidR="00D15633" w:rsidRPr="00D15633">
        <w:rPr>
          <w:rFonts w:cstheme="minorHAnsi"/>
          <w:sz w:val="24"/>
          <w:szCs w:val="24"/>
        </w:rPr>
        <w:t xml:space="preserve"> </w:t>
      </w:r>
      <w:r w:rsidR="00D15633">
        <w:rPr>
          <w:rFonts w:cstheme="minorHAnsi"/>
          <w:sz w:val="24"/>
          <w:szCs w:val="24"/>
        </w:rPr>
        <w:t>T</w:t>
      </w:r>
      <w:r w:rsidR="00D15633" w:rsidRPr="00D15633">
        <w:rPr>
          <w:rFonts w:cstheme="minorHAnsi"/>
          <w:sz w:val="24"/>
          <w:szCs w:val="24"/>
        </w:rPr>
        <w:t>he samples obtained from pooled DNA were amplified together with the DNA of each insect species separately and this was then pooled together in pools with identical composition. This highlighted that read bias was introduced at this stage</w:t>
      </w:r>
      <w:r w:rsidR="00D15633">
        <w:rPr>
          <w:rFonts w:cstheme="minorHAnsi"/>
          <w:sz w:val="24"/>
          <w:szCs w:val="24"/>
        </w:rPr>
        <w:t>,</w:t>
      </w:r>
      <w:r w:rsidR="00D15633" w:rsidRPr="00D15633">
        <w:rPr>
          <w:rFonts w:cstheme="minorHAnsi"/>
          <w:sz w:val="24"/>
          <w:szCs w:val="24"/>
        </w:rPr>
        <w:t xml:space="preserve"> as well. </w:t>
      </w:r>
    </w:p>
    <w:p w14:paraId="5331F262" w14:textId="5D36B4E7" w:rsidR="00D15633" w:rsidRPr="00D15633" w:rsidRDefault="00D15633" w:rsidP="00D15633">
      <w:pPr>
        <w:spacing w:after="0"/>
        <w:ind w:firstLine="720"/>
        <w:rPr>
          <w:rFonts w:cstheme="minorHAnsi"/>
          <w:sz w:val="24"/>
          <w:szCs w:val="24"/>
        </w:rPr>
      </w:pPr>
      <w:r w:rsidRPr="00D15633">
        <w:rPr>
          <w:rFonts w:cstheme="minorHAnsi"/>
          <w:sz w:val="24"/>
          <w:szCs w:val="24"/>
        </w:rPr>
        <w:t xml:space="preserve">Primer bias was confirmed also when quantifying separately the PCR product from each different insect species. Since this DNA had been normalized before PCR, variation in subsequent concentration is the result of </w:t>
      </w:r>
      <w:r>
        <w:rPr>
          <w:rFonts w:cstheme="minorHAnsi"/>
          <w:sz w:val="24"/>
          <w:szCs w:val="24"/>
        </w:rPr>
        <w:t>primers</w:t>
      </w:r>
      <w:r w:rsidRPr="00D15633">
        <w:rPr>
          <w:rFonts w:cstheme="minorHAnsi"/>
          <w:sz w:val="24"/>
          <w:szCs w:val="24"/>
        </w:rPr>
        <w:t xml:space="preserve"> bias. Testing two primer pairs that are considered generic in the literature (</w:t>
      </w:r>
      <w:proofErr w:type="spellStart"/>
      <w:r w:rsidRPr="00D15633">
        <w:rPr>
          <w:rFonts w:cstheme="minorHAnsi"/>
          <w:sz w:val="24"/>
          <w:szCs w:val="24"/>
        </w:rPr>
        <w:t>Vamos</w:t>
      </w:r>
      <w:proofErr w:type="spellEnd"/>
      <w:r w:rsidRPr="00D15633">
        <w:rPr>
          <w:rFonts w:cstheme="minorHAnsi"/>
          <w:sz w:val="24"/>
          <w:szCs w:val="24"/>
        </w:rPr>
        <w:t xml:space="preserve"> et al. 2017; </w:t>
      </w:r>
      <w:proofErr w:type="spellStart"/>
      <w:r w:rsidRPr="00D15633">
        <w:rPr>
          <w:rFonts w:cstheme="minorHAnsi"/>
          <w:sz w:val="24"/>
          <w:szCs w:val="24"/>
        </w:rPr>
        <w:t>Marquina</w:t>
      </w:r>
      <w:proofErr w:type="spellEnd"/>
      <w:r w:rsidRPr="00D15633">
        <w:rPr>
          <w:rFonts w:cstheme="minorHAnsi"/>
          <w:sz w:val="24"/>
          <w:szCs w:val="24"/>
        </w:rPr>
        <w:t xml:space="preserve"> et al. 2018), we aimed to test if primer bias could be observed in pools of possible agricultural pests and if this would lead to false negative results, leading to some species not being recorded. </w:t>
      </w:r>
      <w:r>
        <w:rPr>
          <w:rFonts w:cstheme="minorHAnsi"/>
          <w:sz w:val="24"/>
          <w:szCs w:val="24"/>
        </w:rPr>
        <w:t>However, b</w:t>
      </w:r>
      <w:r w:rsidRPr="00D15633">
        <w:rPr>
          <w:rFonts w:cstheme="minorHAnsi"/>
          <w:sz w:val="24"/>
          <w:szCs w:val="24"/>
        </w:rPr>
        <w:t xml:space="preserve">oth primer pairs tested here allowed us to record all the species present in all the pools, with a </w:t>
      </w:r>
      <w:r w:rsidRPr="00D15633">
        <w:rPr>
          <w:rFonts w:cstheme="minorHAnsi"/>
          <w:sz w:val="24"/>
          <w:szCs w:val="24"/>
        </w:rPr>
        <w:lastRenderedPageBreak/>
        <w:t>sensitivity of up to 1 in 10</w:t>
      </w:r>
      <w:r>
        <w:rPr>
          <w:rFonts w:cstheme="minorHAnsi"/>
          <w:sz w:val="24"/>
          <w:szCs w:val="24"/>
        </w:rPr>
        <w:t>1</w:t>
      </w:r>
      <w:r w:rsidRPr="00D15633">
        <w:rPr>
          <w:rFonts w:cstheme="minorHAnsi"/>
          <w:sz w:val="24"/>
          <w:szCs w:val="24"/>
        </w:rPr>
        <w:t xml:space="preserve"> for many of the species tested. This suggests that the primers used here are indeed generic enough to record the different species included in the current study, which represented a broad array of insect taxa.</w:t>
      </w:r>
      <w:r>
        <w:rPr>
          <w:rFonts w:cstheme="minorHAnsi"/>
          <w:sz w:val="24"/>
          <w:szCs w:val="24"/>
        </w:rPr>
        <w:t xml:space="preserve"> Nonetheless,</w:t>
      </w:r>
      <w:r w:rsidRPr="00173868">
        <w:rPr>
          <w:rFonts w:eastAsia="Times New Roman"/>
          <w:sz w:val="24"/>
          <w:szCs w:val="24"/>
        </w:rPr>
        <w:t xml:space="preserve"> the fact these primers are generic enough to amplify hundreds of species </w:t>
      </w:r>
      <w:r>
        <w:rPr>
          <w:rFonts w:eastAsia="Times New Roman"/>
          <w:sz w:val="24"/>
          <w:szCs w:val="24"/>
        </w:rPr>
        <w:t>(</w:t>
      </w:r>
      <w:r w:rsidRPr="00D15633">
        <w:rPr>
          <w:rFonts w:eastAsia="Times New Roman"/>
          <w:sz w:val="24"/>
          <w:szCs w:val="24"/>
          <w:highlight w:val="red"/>
        </w:rPr>
        <w:t>ref</w:t>
      </w:r>
      <w:r>
        <w:rPr>
          <w:rFonts w:eastAsia="Times New Roman"/>
          <w:sz w:val="24"/>
          <w:szCs w:val="24"/>
        </w:rPr>
        <w:t xml:space="preserve">) </w:t>
      </w:r>
      <w:r w:rsidRPr="00173868">
        <w:rPr>
          <w:rFonts w:eastAsia="Times New Roman"/>
          <w:sz w:val="24"/>
          <w:szCs w:val="24"/>
        </w:rPr>
        <w:t xml:space="preserve">shouldn't be misinterpreted as a proof they will amplify each species in the same measure. Here, the PCRs performed on each species singularly confirmed both primer pairs showed to amplify the DNA of some species up to 10x </w:t>
      </w:r>
      <w:r>
        <w:rPr>
          <w:rFonts w:eastAsia="Times New Roman"/>
          <w:sz w:val="24"/>
          <w:szCs w:val="24"/>
        </w:rPr>
        <w:t xml:space="preserve">more than </w:t>
      </w:r>
      <w:r w:rsidRPr="00173868">
        <w:rPr>
          <w:rFonts w:eastAsia="Times New Roman"/>
          <w:sz w:val="24"/>
          <w:szCs w:val="24"/>
        </w:rPr>
        <w:t>that of others.</w:t>
      </w:r>
      <w:r>
        <w:rPr>
          <w:rFonts w:cstheme="minorHAnsi"/>
          <w:sz w:val="24"/>
          <w:szCs w:val="24"/>
        </w:rPr>
        <w:t xml:space="preserve"> </w:t>
      </w:r>
      <w:r w:rsidRPr="00D15633">
        <w:rPr>
          <w:rFonts w:cstheme="minorHAnsi"/>
          <w:sz w:val="24"/>
          <w:szCs w:val="24"/>
        </w:rPr>
        <w:t xml:space="preserve">This suggests further work is required to test additional primer pairs that might produce a lower primer bias. However, as mentioned above, in a diagnostic context, priority is given to a precise presence/absence assessment, especially when testing for the presence of unexpected pests. In this instance, the broad target semi-quantitative output of the </w:t>
      </w:r>
      <w:proofErr w:type="spellStart"/>
      <w:r w:rsidRPr="00D15633">
        <w:rPr>
          <w:rFonts w:cstheme="minorHAnsi"/>
          <w:sz w:val="24"/>
          <w:szCs w:val="24"/>
        </w:rPr>
        <w:t>MiSeq</w:t>
      </w:r>
      <w:proofErr w:type="spellEnd"/>
      <w:r w:rsidRPr="00D15633">
        <w:rPr>
          <w:rFonts w:cstheme="minorHAnsi"/>
          <w:sz w:val="24"/>
          <w:szCs w:val="24"/>
        </w:rPr>
        <w:t xml:space="preserve"> amplicon sequencing confirmed here is to be prioritised over a more quantitative approach, perhaps more time-consuming such as qPCR, targeting each single species.</w:t>
      </w:r>
    </w:p>
    <w:p w14:paraId="7622084D" w14:textId="1D35B429" w:rsidR="008454FA" w:rsidRPr="00D15633" w:rsidRDefault="00C947DF" w:rsidP="00D15633">
      <w:pPr>
        <w:ind w:firstLine="720"/>
        <w:rPr>
          <w:rFonts w:eastAsia="Times New Roman"/>
          <w:sz w:val="24"/>
          <w:szCs w:val="24"/>
        </w:rPr>
      </w:pPr>
      <w:r w:rsidRPr="00D15633">
        <w:rPr>
          <w:rFonts w:cstheme="minorHAnsi"/>
          <w:sz w:val="24"/>
          <w:szCs w:val="24"/>
        </w:rPr>
        <w:t xml:space="preserve">Finally, it is safe to assume that the bias </w:t>
      </w:r>
      <w:r w:rsidR="00D15633">
        <w:rPr>
          <w:rFonts w:cstheme="minorHAnsi"/>
          <w:sz w:val="24"/>
          <w:szCs w:val="24"/>
        </w:rPr>
        <w:t>recorded</w:t>
      </w:r>
      <w:r w:rsidRPr="00D15633">
        <w:rPr>
          <w:rFonts w:cstheme="minorHAnsi"/>
          <w:sz w:val="24"/>
          <w:szCs w:val="24"/>
        </w:rPr>
        <w:t xml:space="preserve"> by comparing the final number of reads with the expected pool composition</w:t>
      </w:r>
      <w:r w:rsidR="00D15633">
        <w:rPr>
          <w:rFonts w:cstheme="minorHAnsi"/>
          <w:sz w:val="24"/>
          <w:szCs w:val="24"/>
        </w:rPr>
        <w:t>, is mostly due to the</w:t>
      </w:r>
      <w:r w:rsidR="00D15633" w:rsidRPr="00D15633">
        <w:rPr>
          <w:rFonts w:cstheme="minorHAnsi"/>
          <w:sz w:val="24"/>
          <w:szCs w:val="24"/>
        </w:rPr>
        <w:t xml:space="preserve"> qPCR step performed during library preparation</w:t>
      </w:r>
      <w:r w:rsidR="00D15633">
        <w:rPr>
          <w:rFonts w:cstheme="minorHAnsi"/>
          <w:sz w:val="24"/>
          <w:szCs w:val="24"/>
        </w:rPr>
        <w:t>,</w:t>
      </w:r>
      <w:r w:rsidR="00D15633" w:rsidRPr="00D15633">
        <w:rPr>
          <w:rFonts w:cstheme="minorHAnsi"/>
          <w:sz w:val="24"/>
          <w:szCs w:val="24"/>
        </w:rPr>
        <w:t xml:space="preserve"> to attach dual unique indexes to the target sequences</w:t>
      </w:r>
      <w:r w:rsidR="00D15633">
        <w:rPr>
          <w:rFonts w:cstheme="minorHAnsi"/>
          <w:sz w:val="24"/>
          <w:szCs w:val="24"/>
        </w:rPr>
        <w:t>. Hence,</w:t>
      </w:r>
      <w:r w:rsidR="00D15633">
        <w:rPr>
          <w:rFonts w:eastAsia="Times New Roman"/>
          <w:sz w:val="24"/>
          <w:szCs w:val="24"/>
        </w:rPr>
        <w:t xml:space="preserve"> t</w:t>
      </w:r>
      <w:r w:rsidR="00D15633" w:rsidRPr="00173868">
        <w:rPr>
          <w:rFonts w:eastAsia="Times New Roman"/>
          <w:sz w:val="24"/>
          <w:szCs w:val="24"/>
        </w:rPr>
        <w:t>he</w:t>
      </w:r>
      <w:r w:rsidR="00D15633">
        <w:rPr>
          <w:rFonts w:eastAsia="Times New Roman"/>
          <w:sz w:val="24"/>
          <w:szCs w:val="24"/>
        </w:rPr>
        <w:t>se</w:t>
      </w:r>
      <w:r w:rsidR="00D15633" w:rsidRPr="00173868">
        <w:rPr>
          <w:rFonts w:eastAsia="Times New Roman"/>
          <w:sz w:val="24"/>
          <w:szCs w:val="24"/>
        </w:rPr>
        <w:t xml:space="preserve"> </w:t>
      </w:r>
      <w:r w:rsidR="00D15633">
        <w:rPr>
          <w:rFonts w:eastAsia="Times New Roman"/>
          <w:sz w:val="24"/>
          <w:szCs w:val="24"/>
        </w:rPr>
        <w:t xml:space="preserve">final </w:t>
      </w:r>
      <w:r w:rsidR="00D15633" w:rsidRPr="00173868">
        <w:rPr>
          <w:rFonts w:eastAsia="Times New Roman"/>
          <w:sz w:val="24"/>
          <w:szCs w:val="24"/>
        </w:rPr>
        <w:t xml:space="preserve">6-8 cycles on a qPCR </w:t>
      </w:r>
      <w:r w:rsidR="00D15633">
        <w:rPr>
          <w:rFonts w:eastAsia="Times New Roman"/>
          <w:sz w:val="24"/>
          <w:szCs w:val="24"/>
        </w:rPr>
        <w:t xml:space="preserve">appear to add a non-significant </w:t>
      </w:r>
      <w:r w:rsidR="00D15633" w:rsidRPr="00173868">
        <w:rPr>
          <w:rFonts w:eastAsia="Times New Roman"/>
          <w:sz w:val="24"/>
          <w:szCs w:val="24"/>
        </w:rPr>
        <w:t>variation to the expected reads amounts. This suggest this last step is the one intr</w:t>
      </w:r>
      <w:r w:rsidR="00D15633">
        <w:rPr>
          <w:rFonts w:eastAsia="Times New Roman"/>
          <w:sz w:val="24"/>
          <w:szCs w:val="24"/>
        </w:rPr>
        <w:t>o</w:t>
      </w:r>
      <w:r w:rsidR="00D15633" w:rsidRPr="00173868">
        <w:rPr>
          <w:rFonts w:eastAsia="Times New Roman"/>
          <w:sz w:val="24"/>
          <w:szCs w:val="24"/>
        </w:rPr>
        <w:t>d</w:t>
      </w:r>
      <w:r w:rsidR="00D15633">
        <w:rPr>
          <w:rFonts w:eastAsia="Times New Roman"/>
          <w:sz w:val="24"/>
          <w:szCs w:val="24"/>
        </w:rPr>
        <w:t>uc</w:t>
      </w:r>
      <w:r w:rsidR="00D15633" w:rsidRPr="00173868">
        <w:rPr>
          <w:rFonts w:eastAsia="Times New Roman"/>
          <w:sz w:val="24"/>
          <w:szCs w:val="24"/>
        </w:rPr>
        <w:t>ing the smallest amount of bias.</w:t>
      </w:r>
    </w:p>
    <w:p w14:paraId="12D05702" w14:textId="77777777" w:rsidR="008454FA" w:rsidRDefault="008454FA" w:rsidP="008454FA">
      <w:pPr>
        <w:spacing w:after="0"/>
        <w:rPr>
          <w:rFonts w:cstheme="minorHAnsi"/>
          <w:sz w:val="24"/>
          <w:szCs w:val="24"/>
        </w:rPr>
      </w:pPr>
    </w:p>
    <w:p w14:paraId="5366B309" w14:textId="77777777" w:rsidR="00F410CA" w:rsidRPr="00260912" w:rsidRDefault="00F410CA" w:rsidP="00BE4A4A">
      <w:pPr>
        <w:spacing w:after="0"/>
        <w:ind w:firstLine="720"/>
        <w:rPr>
          <w:rFonts w:cstheme="minorHAnsi"/>
          <w:sz w:val="24"/>
          <w:szCs w:val="24"/>
        </w:rPr>
      </w:pPr>
    </w:p>
    <w:p w14:paraId="25EF4E44" w14:textId="2B6FCBD7" w:rsidR="00BE4A4A" w:rsidRDefault="00BE4A4A" w:rsidP="00BE4A4A">
      <w:pPr>
        <w:spacing w:after="0"/>
        <w:rPr>
          <w:rFonts w:cstheme="minorHAnsi"/>
          <w:sz w:val="24"/>
          <w:szCs w:val="24"/>
        </w:rPr>
      </w:pPr>
    </w:p>
    <w:p w14:paraId="689A530E" w14:textId="77777777" w:rsidR="00251AB7" w:rsidRDefault="00251AB7" w:rsidP="00676D37">
      <w:pPr>
        <w:spacing w:after="0"/>
        <w:rPr>
          <w:rFonts w:cstheme="minorHAnsi"/>
          <w:b/>
          <w:sz w:val="24"/>
          <w:szCs w:val="24"/>
          <w:highlight w:val="yellow"/>
        </w:rPr>
      </w:pPr>
    </w:p>
    <w:p w14:paraId="03711D73" w14:textId="77777777" w:rsidR="004B3B97" w:rsidRPr="00040E2C" w:rsidRDefault="004B3B97" w:rsidP="00676D37">
      <w:pPr>
        <w:spacing w:after="0"/>
        <w:rPr>
          <w:rFonts w:cstheme="minorHAnsi"/>
          <w:b/>
          <w:sz w:val="24"/>
          <w:szCs w:val="24"/>
        </w:rPr>
      </w:pPr>
      <w:r w:rsidRPr="00040E2C">
        <w:rPr>
          <w:rFonts w:cstheme="minorHAnsi"/>
          <w:b/>
          <w:sz w:val="24"/>
          <w:szCs w:val="24"/>
        </w:rPr>
        <w:t>References</w:t>
      </w:r>
    </w:p>
    <w:p w14:paraId="040D5E19" w14:textId="5A0DE78C" w:rsidR="00BF0F0A" w:rsidRPr="007D7459" w:rsidRDefault="00BF0F0A" w:rsidP="00BF0F0A">
      <w:pPr>
        <w:pStyle w:val="ListParagraph"/>
        <w:numPr>
          <w:ilvl w:val="0"/>
          <w:numId w:val="2"/>
        </w:numPr>
        <w:spacing w:after="0"/>
        <w:rPr>
          <w:rFonts w:cstheme="minorHAnsi"/>
          <w:sz w:val="24"/>
          <w:szCs w:val="24"/>
        </w:rPr>
      </w:pPr>
      <w:proofErr w:type="spellStart"/>
      <w:r w:rsidRPr="007D7459">
        <w:rPr>
          <w:rFonts w:cstheme="minorHAnsi"/>
          <w:sz w:val="24"/>
          <w:szCs w:val="24"/>
        </w:rPr>
        <w:t>Bahder</w:t>
      </w:r>
      <w:proofErr w:type="spellEnd"/>
      <w:r w:rsidRPr="007D7459">
        <w:rPr>
          <w:rFonts w:cstheme="minorHAnsi"/>
          <w:sz w:val="24"/>
          <w:szCs w:val="24"/>
        </w:rPr>
        <w:t xml:space="preserve"> BW, Bollinger L, </w:t>
      </w:r>
      <w:proofErr w:type="spellStart"/>
      <w:r w:rsidRPr="007D7459">
        <w:rPr>
          <w:rFonts w:cstheme="minorHAnsi"/>
          <w:sz w:val="24"/>
          <w:szCs w:val="24"/>
        </w:rPr>
        <w:t>Sudarshana</w:t>
      </w:r>
      <w:proofErr w:type="spellEnd"/>
      <w:r w:rsidRPr="007D7459">
        <w:rPr>
          <w:rFonts w:cstheme="minorHAnsi"/>
          <w:sz w:val="24"/>
          <w:szCs w:val="24"/>
        </w:rPr>
        <w:t xml:space="preserve"> MR&amp; </w:t>
      </w:r>
      <w:proofErr w:type="spellStart"/>
      <w:r w:rsidRPr="007D7459">
        <w:rPr>
          <w:rFonts w:cstheme="minorHAnsi"/>
          <w:sz w:val="24"/>
          <w:szCs w:val="24"/>
        </w:rPr>
        <w:t>Zalom</w:t>
      </w:r>
      <w:proofErr w:type="spellEnd"/>
      <w:r w:rsidRPr="007D7459">
        <w:rPr>
          <w:rFonts w:cstheme="minorHAnsi"/>
          <w:sz w:val="24"/>
          <w:szCs w:val="24"/>
        </w:rPr>
        <w:t xml:space="preserve"> FG. 2015. Preparation of mealybugs (Hemiptera: </w:t>
      </w:r>
      <w:proofErr w:type="spellStart"/>
      <w:r w:rsidRPr="007D7459">
        <w:rPr>
          <w:rFonts w:cstheme="minorHAnsi"/>
          <w:sz w:val="24"/>
          <w:szCs w:val="24"/>
        </w:rPr>
        <w:t>Pseudococcidae</w:t>
      </w:r>
      <w:proofErr w:type="spellEnd"/>
      <w:r w:rsidRPr="007D7459">
        <w:rPr>
          <w:rFonts w:cstheme="minorHAnsi"/>
          <w:sz w:val="24"/>
          <w:szCs w:val="24"/>
        </w:rPr>
        <w:t>) for genetic characterization and morphological examination. Journal of Insect Science 15, 104.</w:t>
      </w:r>
    </w:p>
    <w:p w14:paraId="258384B1" w14:textId="7520BD5C" w:rsidR="00A6468E" w:rsidRPr="007D7459" w:rsidRDefault="00A6468E" w:rsidP="001D2B01">
      <w:pPr>
        <w:pStyle w:val="ListParagraph"/>
        <w:numPr>
          <w:ilvl w:val="0"/>
          <w:numId w:val="2"/>
        </w:numPr>
        <w:spacing w:after="0"/>
        <w:rPr>
          <w:rFonts w:cstheme="minorHAnsi"/>
          <w:sz w:val="24"/>
          <w:szCs w:val="24"/>
        </w:rPr>
      </w:pPr>
      <w:r w:rsidRPr="00FE237A">
        <w:rPr>
          <w:rFonts w:cstheme="minorHAnsi"/>
          <w:sz w:val="24"/>
          <w:szCs w:val="24"/>
          <w:lang w:val="it-IT"/>
        </w:rPr>
        <w:t>Batovska et al.</w:t>
      </w:r>
      <w:r w:rsidR="00BF6F09" w:rsidRPr="00FE237A">
        <w:rPr>
          <w:rFonts w:cstheme="minorHAnsi"/>
          <w:sz w:val="24"/>
          <w:szCs w:val="24"/>
          <w:lang w:val="it-IT"/>
        </w:rPr>
        <w:t xml:space="preserve"> In Prep. </w:t>
      </w:r>
      <w:r w:rsidR="003443A1" w:rsidRPr="007D7459">
        <w:rPr>
          <w:rFonts w:cstheme="minorHAnsi"/>
          <w:sz w:val="24"/>
          <w:szCs w:val="24"/>
        </w:rPr>
        <w:t>Developing a non-destructive metabarcoding protocol for detection of target insects in bulk trap catches</w:t>
      </w:r>
      <w:r w:rsidR="00717E25" w:rsidRPr="007D7459">
        <w:rPr>
          <w:rFonts w:cstheme="minorHAnsi"/>
          <w:sz w:val="24"/>
          <w:szCs w:val="24"/>
        </w:rPr>
        <w:t xml:space="preserve">. </w:t>
      </w:r>
    </w:p>
    <w:p w14:paraId="418651D1" w14:textId="77777777" w:rsidR="007B6252" w:rsidRPr="007D7459" w:rsidRDefault="007B6252" w:rsidP="001D2B01">
      <w:pPr>
        <w:pStyle w:val="ListParagraph"/>
        <w:numPr>
          <w:ilvl w:val="0"/>
          <w:numId w:val="2"/>
        </w:numPr>
        <w:spacing w:after="0"/>
        <w:rPr>
          <w:rFonts w:cstheme="minorHAnsi"/>
          <w:sz w:val="24"/>
          <w:szCs w:val="24"/>
        </w:rPr>
      </w:pPr>
      <w:r w:rsidRPr="007D7459">
        <w:rPr>
          <w:rFonts w:cstheme="minorHAnsi"/>
          <w:sz w:val="24"/>
          <w:szCs w:val="24"/>
        </w:rPr>
        <w:t xml:space="preserve">Borrell, Y.J., </w:t>
      </w:r>
      <w:proofErr w:type="spellStart"/>
      <w:r w:rsidRPr="007D7459">
        <w:rPr>
          <w:rFonts w:cstheme="minorHAnsi"/>
          <w:sz w:val="24"/>
          <w:szCs w:val="24"/>
        </w:rPr>
        <w:t>Miralles</w:t>
      </w:r>
      <w:proofErr w:type="spellEnd"/>
      <w:r w:rsidRPr="007D7459">
        <w:rPr>
          <w:rFonts w:cstheme="minorHAnsi"/>
          <w:sz w:val="24"/>
          <w:szCs w:val="24"/>
        </w:rPr>
        <w:t xml:space="preserve">, L., </w:t>
      </w:r>
      <w:proofErr w:type="spellStart"/>
      <w:r w:rsidRPr="007D7459">
        <w:rPr>
          <w:rFonts w:cstheme="minorHAnsi"/>
          <w:sz w:val="24"/>
          <w:szCs w:val="24"/>
        </w:rPr>
        <w:t>Huu</w:t>
      </w:r>
      <w:proofErr w:type="spellEnd"/>
      <w:r w:rsidRPr="007D7459">
        <w:rPr>
          <w:rFonts w:cstheme="minorHAnsi"/>
          <w:sz w:val="24"/>
          <w:szCs w:val="24"/>
        </w:rPr>
        <w:t>, H.D., Mohammed-</w:t>
      </w:r>
      <w:proofErr w:type="spellStart"/>
      <w:r w:rsidRPr="007D7459">
        <w:rPr>
          <w:rFonts w:cstheme="minorHAnsi"/>
          <w:sz w:val="24"/>
          <w:szCs w:val="24"/>
        </w:rPr>
        <w:t>Geba</w:t>
      </w:r>
      <w:proofErr w:type="spellEnd"/>
      <w:r w:rsidRPr="007D7459">
        <w:rPr>
          <w:rFonts w:cstheme="minorHAnsi"/>
          <w:sz w:val="24"/>
          <w:szCs w:val="24"/>
        </w:rPr>
        <w:t>, K., and Garcia-Vazquez, E. (2017). DNA in a bottle—Rapid metabarcoding survey for early alerts of invasive species in ports. PLOS ONE 12, e0183347.</w:t>
      </w:r>
    </w:p>
    <w:p w14:paraId="58FD9EC2" w14:textId="77777777" w:rsidR="001D2B01" w:rsidRPr="007D7459" w:rsidRDefault="001D2B01" w:rsidP="001D2B01">
      <w:pPr>
        <w:pStyle w:val="ListParagraph"/>
        <w:numPr>
          <w:ilvl w:val="0"/>
          <w:numId w:val="2"/>
        </w:numPr>
        <w:spacing w:after="0"/>
        <w:rPr>
          <w:rFonts w:cstheme="minorHAnsi"/>
          <w:sz w:val="24"/>
          <w:szCs w:val="24"/>
        </w:rPr>
      </w:pPr>
      <w:proofErr w:type="spellStart"/>
      <w:r w:rsidRPr="007D7459">
        <w:rPr>
          <w:rFonts w:cstheme="minorHAnsi"/>
          <w:sz w:val="24"/>
          <w:szCs w:val="24"/>
        </w:rPr>
        <w:t>Chown</w:t>
      </w:r>
      <w:proofErr w:type="spellEnd"/>
      <w:r w:rsidRPr="007D7459">
        <w:rPr>
          <w:rFonts w:cstheme="minorHAnsi"/>
          <w:sz w:val="24"/>
          <w:szCs w:val="24"/>
        </w:rPr>
        <w:t xml:space="preserve"> SL, Hodgins KA, Griffin PC, et al. Biological invasions, climate change and genomics. </w:t>
      </w:r>
      <w:proofErr w:type="spellStart"/>
      <w:r w:rsidRPr="007D7459">
        <w:rPr>
          <w:rFonts w:cstheme="minorHAnsi"/>
          <w:sz w:val="24"/>
          <w:szCs w:val="24"/>
        </w:rPr>
        <w:t>Evol</w:t>
      </w:r>
      <w:proofErr w:type="spellEnd"/>
      <w:r w:rsidRPr="007D7459">
        <w:rPr>
          <w:rFonts w:cstheme="minorHAnsi"/>
          <w:sz w:val="24"/>
          <w:szCs w:val="24"/>
        </w:rPr>
        <w:t xml:space="preserve"> Appl 2015;8:23–46.</w:t>
      </w:r>
    </w:p>
    <w:p w14:paraId="14C05E88" w14:textId="77777777" w:rsidR="001D2B01" w:rsidRPr="007D7459" w:rsidRDefault="001D2B01" w:rsidP="001D2B01">
      <w:pPr>
        <w:pStyle w:val="ListParagraph"/>
        <w:numPr>
          <w:ilvl w:val="0"/>
          <w:numId w:val="2"/>
        </w:numPr>
        <w:spacing w:after="0"/>
        <w:rPr>
          <w:rFonts w:cstheme="minorHAnsi"/>
          <w:sz w:val="24"/>
          <w:szCs w:val="24"/>
        </w:rPr>
      </w:pPr>
      <w:proofErr w:type="spellStart"/>
      <w:r w:rsidRPr="007D7459">
        <w:rPr>
          <w:rFonts w:cstheme="minorHAnsi"/>
          <w:sz w:val="24"/>
          <w:szCs w:val="24"/>
        </w:rPr>
        <w:t>Davidovitch</w:t>
      </w:r>
      <w:proofErr w:type="spellEnd"/>
      <w:r w:rsidRPr="007D7459">
        <w:rPr>
          <w:rFonts w:cstheme="minorHAnsi"/>
          <w:sz w:val="24"/>
          <w:szCs w:val="24"/>
        </w:rPr>
        <w:t xml:space="preserve"> L, </w:t>
      </w:r>
      <w:proofErr w:type="spellStart"/>
      <w:r w:rsidRPr="007D7459">
        <w:rPr>
          <w:rFonts w:cstheme="minorHAnsi"/>
          <w:sz w:val="24"/>
          <w:szCs w:val="24"/>
        </w:rPr>
        <w:t>Stoklosa</w:t>
      </w:r>
      <w:proofErr w:type="spellEnd"/>
      <w:r w:rsidRPr="007D7459">
        <w:rPr>
          <w:rFonts w:cstheme="minorHAnsi"/>
          <w:sz w:val="24"/>
          <w:szCs w:val="24"/>
        </w:rPr>
        <w:t xml:space="preserve"> </w:t>
      </w:r>
      <w:proofErr w:type="spellStart"/>
      <w:r w:rsidRPr="007D7459">
        <w:rPr>
          <w:rFonts w:cstheme="minorHAnsi"/>
          <w:sz w:val="24"/>
          <w:szCs w:val="24"/>
        </w:rPr>
        <w:t>R,Majer</w:t>
      </w:r>
      <w:proofErr w:type="spellEnd"/>
      <w:r w:rsidRPr="007D7459">
        <w:rPr>
          <w:rFonts w:cstheme="minorHAnsi"/>
          <w:sz w:val="24"/>
          <w:szCs w:val="24"/>
        </w:rPr>
        <w:t xml:space="preserve"> J, et al. Info-gap theory and robust design of surveillance for invasive species: The case study of Barrow Island. J Environ Manage 2009;90:2785–93.</w:t>
      </w:r>
    </w:p>
    <w:p w14:paraId="32F74A05" w14:textId="6AC4C0BE" w:rsidR="001D2B01" w:rsidRDefault="001D2B01" w:rsidP="001D2B01">
      <w:pPr>
        <w:pStyle w:val="ListParagraph"/>
        <w:numPr>
          <w:ilvl w:val="0"/>
          <w:numId w:val="2"/>
        </w:numPr>
        <w:spacing w:after="0"/>
        <w:rPr>
          <w:rFonts w:cstheme="minorHAnsi"/>
          <w:sz w:val="24"/>
          <w:szCs w:val="24"/>
        </w:rPr>
      </w:pPr>
      <w:r w:rsidRPr="007D7459">
        <w:rPr>
          <w:rFonts w:cstheme="minorHAnsi"/>
          <w:sz w:val="24"/>
          <w:szCs w:val="24"/>
        </w:rPr>
        <w:t xml:space="preserve">Early R, Bradley BA, Dukes JS, et al. Global threats from invasive alien species in the twenty-first century and national response capacities. Nat </w:t>
      </w:r>
      <w:proofErr w:type="spellStart"/>
      <w:r w:rsidRPr="007D7459">
        <w:rPr>
          <w:rFonts w:cstheme="minorHAnsi"/>
          <w:sz w:val="24"/>
          <w:szCs w:val="24"/>
        </w:rPr>
        <w:t>Commun</w:t>
      </w:r>
      <w:proofErr w:type="spellEnd"/>
      <w:r w:rsidRPr="007D7459">
        <w:rPr>
          <w:rFonts w:cstheme="minorHAnsi"/>
          <w:sz w:val="24"/>
          <w:szCs w:val="24"/>
        </w:rPr>
        <w:t xml:space="preserve"> 2016;7:12485.</w:t>
      </w:r>
    </w:p>
    <w:p w14:paraId="192332DD" w14:textId="34F5F79E" w:rsidR="007E0F2B" w:rsidRPr="007D7459" w:rsidRDefault="007E0F2B" w:rsidP="001D2B01">
      <w:pPr>
        <w:pStyle w:val="ListParagraph"/>
        <w:numPr>
          <w:ilvl w:val="0"/>
          <w:numId w:val="2"/>
        </w:numPr>
        <w:spacing w:after="0"/>
        <w:rPr>
          <w:rFonts w:cstheme="minorHAnsi"/>
          <w:sz w:val="24"/>
          <w:szCs w:val="24"/>
        </w:rPr>
      </w:pPr>
      <w:proofErr w:type="spellStart"/>
      <w:r>
        <w:rPr>
          <w:rFonts w:cstheme="minorHAnsi"/>
          <w:sz w:val="24"/>
          <w:szCs w:val="24"/>
        </w:rPr>
        <w:t>Gloor</w:t>
      </w:r>
      <w:proofErr w:type="spellEnd"/>
      <w:r>
        <w:rPr>
          <w:rFonts w:cstheme="minorHAnsi"/>
          <w:sz w:val="24"/>
          <w:szCs w:val="24"/>
        </w:rPr>
        <w:t xml:space="preserve"> GB, </w:t>
      </w:r>
      <w:proofErr w:type="spellStart"/>
      <w:r>
        <w:rPr>
          <w:rFonts w:cstheme="minorHAnsi"/>
          <w:sz w:val="24"/>
          <w:szCs w:val="24"/>
        </w:rPr>
        <w:t>Macklaim</w:t>
      </w:r>
      <w:proofErr w:type="spellEnd"/>
      <w:r>
        <w:rPr>
          <w:rFonts w:cstheme="minorHAnsi"/>
          <w:sz w:val="24"/>
          <w:szCs w:val="24"/>
        </w:rPr>
        <w:t xml:space="preserve"> JM, </w:t>
      </w:r>
      <w:proofErr w:type="spellStart"/>
      <w:r>
        <w:rPr>
          <w:rFonts w:cstheme="minorHAnsi"/>
          <w:sz w:val="24"/>
          <w:szCs w:val="24"/>
        </w:rPr>
        <w:t>Pawlowsky-Glahn</w:t>
      </w:r>
      <w:proofErr w:type="spellEnd"/>
      <w:r>
        <w:rPr>
          <w:rFonts w:cstheme="minorHAnsi"/>
          <w:sz w:val="24"/>
          <w:szCs w:val="24"/>
        </w:rPr>
        <w:t xml:space="preserve"> V and </w:t>
      </w:r>
      <w:proofErr w:type="spellStart"/>
      <w:r>
        <w:rPr>
          <w:rFonts w:cstheme="minorHAnsi"/>
          <w:sz w:val="24"/>
          <w:szCs w:val="24"/>
        </w:rPr>
        <w:t>Egozcue</w:t>
      </w:r>
      <w:proofErr w:type="spellEnd"/>
      <w:r>
        <w:rPr>
          <w:rFonts w:cstheme="minorHAnsi"/>
          <w:sz w:val="24"/>
          <w:szCs w:val="24"/>
        </w:rPr>
        <w:t xml:space="preserve"> JJ (2017) Microbiome datasets are compositional: and this is not optional. Frontiers in microbiology, 8:2224.</w:t>
      </w:r>
    </w:p>
    <w:p w14:paraId="53DF67A6" w14:textId="77777777" w:rsidR="001D2B01" w:rsidRDefault="001D2B01" w:rsidP="001D2B01">
      <w:pPr>
        <w:pStyle w:val="ListParagraph"/>
        <w:numPr>
          <w:ilvl w:val="0"/>
          <w:numId w:val="2"/>
        </w:numPr>
        <w:spacing w:after="0"/>
        <w:rPr>
          <w:rFonts w:cstheme="minorHAnsi"/>
          <w:sz w:val="24"/>
          <w:szCs w:val="24"/>
        </w:rPr>
      </w:pPr>
      <w:r w:rsidRPr="007D7459">
        <w:rPr>
          <w:rFonts w:cstheme="minorHAnsi"/>
          <w:sz w:val="24"/>
          <w:szCs w:val="24"/>
        </w:rPr>
        <w:t xml:space="preserve">Hebert PDN, </w:t>
      </w:r>
      <w:proofErr w:type="spellStart"/>
      <w:r w:rsidRPr="007D7459">
        <w:rPr>
          <w:rFonts w:cstheme="minorHAnsi"/>
          <w:sz w:val="24"/>
          <w:szCs w:val="24"/>
        </w:rPr>
        <w:t>Cywinska</w:t>
      </w:r>
      <w:proofErr w:type="spellEnd"/>
      <w:r w:rsidRPr="007D7459">
        <w:rPr>
          <w:rFonts w:cstheme="minorHAnsi"/>
          <w:sz w:val="24"/>
          <w:szCs w:val="24"/>
        </w:rPr>
        <w:t xml:space="preserve"> A, Ball SL, </w:t>
      </w:r>
      <w:proofErr w:type="spellStart"/>
      <w:r w:rsidRPr="007D7459">
        <w:rPr>
          <w:rFonts w:cstheme="minorHAnsi"/>
          <w:sz w:val="24"/>
          <w:szCs w:val="24"/>
        </w:rPr>
        <w:t>DeWaard</w:t>
      </w:r>
      <w:proofErr w:type="spellEnd"/>
      <w:r w:rsidRPr="007D7459">
        <w:rPr>
          <w:rFonts w:cstheme="minorHAnsi"/>
          <w:sz w:val="24"/>
          <w:szCs w:val="24"/>
        </w:rPr>
        <w:t xml:space="preserve"> JR (2003) Biological identifications through DNA barcodes. </w:t>
      </w:r>
      <w:proofErr w:type="spellStart"/>
      <w:r w:rsidRPr="007D7459">
        <w:rPr>
          <w:rFonts w:cstheme="minorHAnsi"/>
          <w:sz w:val="24"/>
          <w:szCs w:val="24"/>
        </w:rPr>
        <w:t>Procedings</w:t>
      </w:r>
      <w:proofErr w:type="spellEnd"/>
      <w:r w:rsidRPr="007D7459">
        <w:rPr>
          <w:rFonts w:cstheme="minorHAnsi"/>
          <w:sz w:val="24"/>
          <w:szCs w:val="24"/>
        </w:rPr>
        <w:t xml:space="preserve"> of the </w:t>
      </w:r>
      <w:proofErr w:type="spellStart"/>
      <w:r w:rsidRPr="007D7459">
        <w:rPr>
          <w:rFonts w:cstheme="minorHAnsi"/>
          <w:sz w:val="24"/>
          <w:szCs w:val="24"/>
        </w:rPr>
        <w:t>Roayal</w:t>
      </w:r>
      <w:proofErr w:type="spellEnd"/>
      <w:r w:rsidRPr="006B30D9">
        <w:rPr>
          <w:rFonts w:cstheme="minorHAnsi"/>
          <w:sz w:val="24"/>
          <w:szCs w:val="24"/>
        </w:rPr>
        <w:t xml:space="preserve"> Society B -Biological Sciences 270: 313–321.</w:t>
      </w:r>
    </w:p>
    <w:p w14:paraId="3C98303C" w14:textId="77777777" w:rsidR="001D2B01" w:rsidRDefault="001D2B01" w:rsidP="001D2B01">
      <w:pPr>
        <w:pStyle w:val="ListParagraph"/>
        <w:numPr>
          <w:ilvl w:val="0"/>
          <w:numId w:val="2"/>
        </w:numPr>
        <w:spacing w:after="0"/>
        <w:rPr>
          <w:rFonts w:cstheme="minorHAnsi"/>
          <w:sz w:val="24"/>
          <w:szCs w:val="24"/>
        </w:rPr>
      </w:pPr>
      <w:proofErr w:type="spellStart"/>
      <w:r w:rsidRPr="00040E2C">
        <w:rPr>
          <w:rFonts w:cstheme="minorHAnsi"/>
          <w:sz w:val="24"/>
          <w:szCs w:val="24"/>
        </w:rPr>
        <w:t>Hulme</w:t>
      </w:r>
      <w:proofErr w:type="spellEnd"/>
      <w:r w:rsidRPr="00040E2C">
        <w:rPr>
          <w:rFonts w:cstheme="minorHAnsi"/>
          <w:sz w:val="24"/>
          <w:szCs w:val="24"/>
        </w:rPr>
        <w:t xml:space="preserve"> PE. Trade, transport and trouble: Managing invasive species pathways in an era of globalization. J Appl </w:t>
      </w:r>
      <w:proofErr w:type="spellStart"/>
      <w:r w:rsidRPr="00040E2C">
        <w:rPr>
          <w:rFonts w:cstheme="minorHAnsi"/>
          <w:sz w:val="24"/>
          <w:szCs w:val="24"/>
        </w:rPr>
        <w:t>Ecol</w:t>
      </w:r>
      <w:proofErr w:type="spellEnd"/>
      <w:r w:rsidRPr="00040E2C">
        <w:rPr>
          <w:rFonts w:cstheme="minorHAnsi"/>
          <w:sz w:val="24"/>
          <w:szCs w:val="24"/>
        </w:rPr>
        <w:t xml:space="preserve"> 2009;46:10–8.</w:t>
      </w:r>
    </w:p>
    <w:p w14:paraId="357F3AF9" w14:textId="77777777" w:rsidR="007B6252" w:rsidRPr="00040E2C" w:rsidRDefault="007B6252" w:rsidP="001D2B01">
      <w:pPr>
        <w:pStyle w:val="ListParagraph"/>
        <w:numPr>
          <w:ilvl w:val="0"/>
          <w:numId w:val="2"/>
        </w:numPr>
        <w:spacing w:after="0"/>
        <w:rPr>
          <w:rFonts w:cstheme="minorHAnsi"/>
          <w:sz w:val="24"/>
          <w:szCs w:val="24"/>
        </w:rPr>
      </w:pPr>
      <w:proofErr w:type="spellStart"/>
      <w:r w:rsidRPr="007B6252">
        <w:rPr>
          <w:rFonts w:cstheme="minorHAnsi"/>
          <w:sz w:val="24"/>
          <w:szCs w:val="24"/>
        </w:rPr>
        <w:lastRenderedPageBreak/>
        <w:t>Klymus</w:t>
      </w:r>
      <w:proofErr w:type="spellEnd"/>
      <w:r w:rsidRPr="007B6252">
        <w:rPr>
          <w:rFonts w:cstheme="minorHAnsi"/>
          <w:sz w:val="24"/>
          <w:szCs w:val="24"/>
        </w:rPr>
        <w:t xml:space="preserve">, K.E., Marshall, N.T., and </w:t>
      </w:r>
      <w:proofErr w:type="spellStart"/>
      <w:r w:rsidRPr="007B6252">
        <w:rPr>
          <w:rFonts w:cstheme="minorHAnsi"/>
          <w:sz w:val="24"/>
          <w:szCs w:val="24"/>
        </w:rPr>
        <w:t>Stepien</w:t>
      </w:r>
      <w:proofErr w:type="spellEnd"/>
      <w:r w:rsidRPr="007B6252">
        <w:rPr>
          <w:rFonts w:cstheme="minorHAnsi"/>
          <w:sz w:val="24"/>
          <w:szCs w:val="24"/>
        </w:rPr>
        <w:t>, C.A. (2017). Environmental DNA (eDNA) metabarcoding assays to detect invasive invertebrate species in the Great Lakes. PLOS ONE 12, e0177643.</w:t>
      </w:r>
    </w:p>
    <w:p w14:paraId="6D063FBE" w14:textId="77777777" w:rsidR="001D2B01" w:rsidRPr="00B71D22" w:rsidRDefault="001D2B01" w:rsidP="001D2B01">
      <w:pPr>
        <w:pStyle w:val="ListParagraph"/>
        <w:numPr>
          <w:ilvl w:val="0"/>
          <w:numId w:val="2"/>
        </w:numPr>
        <w:spacing w:after="0"/>
        <w:rPr>
          <w:rFonts w:cstheme="minorHAnsi"/>
          <w:sz w:val="24"/>
          <w:szCs w:val="24"/>
        </w:rPr>
      </w:pPr>
      <w:r w:rsidRPr="000D0ECE">
        <w:rPr>
          <w:rFonts w:cstheme="minorHAnsi"/>
          <w:sz w:val="24"/>
          <w:szCs w:val="24"/>
        </w:rPr>
        <w:t>Low-Choy S. Getting the story straight: Laying the foundations</w:t>
      </w:r>
      <w:r>
        <w:rPr>
          <w:rFonts w:cstheme="minorHAnsi"/>
          <w:sz w:val="24"/>
          <w:szCs w:val="24"/>
        </w:rPr>
        <w:t xml:space="preserve"> </w:t>
      </w:r>
      <w:r w:rsidRPr="000D0ECE">
        <w:rPr>
          <w:rFonts w:cstheme="minorHAnsi"/>
          <w:sz w:val="24"/>
          <w:szCs w:val="24"/>
        </w:rPr>
        <w:t xml:space="preserve">for statistical </w:t>
      </w:r>
      <w:r w:rsidRPr="00B71D22">
        <w:rPr>
          <w:rFonts w:cstheme="minorHAnsi"/>
          <w:sz w:val="24"/>
          <w:szCs w:val="24"/>
        </w:rPr>
        <w:t xml:space="preserve">evaluation of the performance of surveillance. In: Jarrad F, Low-Choy S, </w:t>
      </w:r>
      <w:proofErr w:type="spellStart"/>
      <w:r w:rsidRPr="00B71D22">
        <w:rPr>
          <w:rFonts w:cstheme="minorHAnsi"/>
          <w:sz w:val="24"/>
          <w:szCs w:val="24"/>
        </w:rPr>
        <w:t>Mengersen</w:t>
      </w:r>
      <w:proofErr w:type="spellEnd"/>
      <w:r w:rsidRPr="00B71D22">
        <w:rPr>
          <w:rFonts w:cstheme="minorHAnsi"/>
          <w:sz w:val="24"/>
          <w:szCs w:val="24"/>
        </w:rPr>
        <w:t xml:space="preserve"> K , eds. Biosecurity Surveillance: Quantitative Approaches. 6th </w:t>
      </w:r>
      <w:proofErr w:type="spellStart"/>
      <w:r w:rsidRPr="00B71D22">
        <w:rPr>
          <w:rFonts w:cstheme="minorHAnsi"/>
          <w:sz w:val="24"/>
          <w:szCs w:val="24"/>
        </w:rPr>
        <w:t>ed.CABI</w:t>
      </w:r>
      <w:proofErr w:type="spellEnd"/>
      <w:r w:rsidRPr="00B71D22">
        <w:rPr>
          <w:rFonts w:cstheme="minorHAnsi"/>
          <w:sz w:val="24"/>
          <w:szCs w:val="24"/>
        </w:rPr>
        <w:t>; 2015:43–73.</w:t>
      </w:r>
    </w:p>
    <w:p w14:paraId="23C83B56" w14:textId="77777777" w:rsidR="001D2B01" w:rsidRDefault="001D2B01" w:rsidP="001D2B01">
      <w:pPr>
        <w:pStyle w:val="ListParagraph"/>
        <w:numPr>
          <w:ilvl w:val="0"/>
          <w:numId w:val="2"/>
        </w:numPr>
        <w:spacing w:after="0"/>
        <w:rPr>
          <w:rFonts w:cstheme="minorHAnsi"/>
          <w:sz w:val="24"/>
          <w:szCs w:val="24"/>
        </w:rPr>
      </w:pPr>
      <w:r w:rsidRPr="00B71D22">
        <w:rPr>
          <w:rFonts w:cstheme="minorHAnsi"/>
          <w:sz w:val="24"/>
          <w:szCs w:val="24"/>
        </w:rPr>
        <w:t xml:space="preserve">Martin RR, Constable F, </w:t>
      </w:r>
      <w:proofErr w:type="spellStart"/>
      <w:r w:rsidRPr="00B71D22">
        <w:rPr>
          <w:rFonts w:cstheme="minorHAnsi"/>
          <w:sz w:val="24"/>
          <w:szCs w:val="24"/>
        </w:rPr>
        <w:t>Tzanetakis</w:t>
      </w:r>
      <w:proofErr w:type="spellEnd"/>
      <w:r w:rsidRPr="00B71D22">
        <w:rPr>
          <w:rFonts w:cstheme="minorHAnsi"/>
          <w:sz w:val="24"/>
          <w:szCs w:val="24"/>
        </w:rPr>
        <w:t xml:space="preserve"> IE. Quarantine regulations and the impact of modern detection methods. </w:t>
      </w:r>
      <w:proofErr w:type="spellStart"/>
      <w:r w:rsidRPr="00B71D22">
        <w:rPr>
          <w:rFonts w:cstheme="minorHAnsi"/>
          <w:sz w:val="24"/>
          <w:szCs w:val="24"/>
        </w:rPr>
        <w:t>Annu</w:t>
      </w:r>
      <w:proofErr w:type="spellEnd"/>
      <w:r w:rsidRPr="00B71D22">
        <w:rPr>
          <w:rFonts w:cstheme="minorHAnsi"/>
          <w:sz w:val="24"/>
          <w:szCs w:val="24"/>
        </w:rPr>
        <w:t xml:space="preserve"> Rev </w:t>
      </w:r>
      <w:proofErr w:type="spellStart"/>
      <w:r w:rsidRPr="00B71D22">
        <w:rPr>
          <w:rFonts w:cstheme="minorHAnsi"/>
          <w:sz w:val="24"/>
          <w:szCs w:val="24"/>
        </w:rPr>
        <w:t>Phytopathol</w:t>
      </w:r>
      <w:proofErr w:type="spellEnd"/>
      <w:r w:rsidRPr="00B71D22">
        <w:rPr>
          <w:rFonts w:cstheme="minorHAnsi"/>
          <w:sz w:val="24"/>
          <w:szCs w:val="24"/>
        </w:rPr>
        <w:t xml:space="preserve"> 2016;54:189–205.</w:t>
      </w:r>
    </w:p>
    <w:p w14:paraId="53990784" w14:textId="77777777" w:rsidR="00A6468E" w:rsidRPr="00A6468E" w:rsidRDefault="00A6468E" w:rsidP="00A6468E">
      <w:pPr>
        <w:pStyle w:val="ListParagraph"/>
        <w:numPr>
          <w:ilvl w:val="0"/>
          <w:numId w:val="2"/>
        </w:numPr>
        <w:spacing w:after="0"/>
        <w:rPr>
          <w:rFonts w:cstheme="minorHAnsi"/>
          <w:sz w:val="24"/>
          <w:szCs w:val="24"/>
        </w:rPr>
      </w:pPr>
      <w:r>
        <w:rPr>
          <w:rFonts w:cstheme="minorHAnsi"/>
          <w:sz w:val="24"/>
          <w:szCs w:val="24"/>
        </w:rPr>
        <w:t xml:space="preserve">Martoni F, Valenzuela I and Blacket M. (2019) </w:t>
      </w:r>
      <w:r w:rsidRPr="00A6468E">
        <w:rPr>
          <w:rFonts w:cstheme="minorHAnsi"/>
          <w:sz w:val="24"/>
          <w:szCs w:val="24"/>
        </w:rPr>
        <w:t>Non-destructive DNA extractions from fly larvae (</w:t>
      </w:r>
      <w:proofErr w:type="spellStart"/>
      <w:r w:rsidRPr="00A6468E">
        <w:rPr>
          <w:rFonts w:cstheme="minorHAnsi"/>
          <w:sz w:val="24"/>
          <w:szCs w:val="24"/>
        </w:rPr>
        <w:t>Diptera</w:t>
      </w:r>
      <w:proofErr w:type="spellEnd"/>
      <w:r w:rsidRPr="00A6468E">
        <w:rPr>
          <w:rFonts w:cstheme="minorHAnsi"/>
          <w:sz w:val="24"/>
          <w:szCs w:val="24"/>
        </w:rPr>
        <w:t xml:space="preserve">: </w:t>
      </w:r>
      <w:proofErr w:type="spellStart"/>
      <w:r w:rsidRPr="00A6468E">
        <w:rPr>
          <w:rFonts w:cstheme="minorHAnsi"/>
          <w:sz w:val="24"/>
          <w:szCs w:val="24"/>
        </w:rPr>
        <w:t>Muscidae</w:t>
      </w:r>
      <w:proofErr w:type="spellEnd"/>
      <w:r w:rsidRPr="00A6468E">
        <w:rPr>
          <w:rFonts w:cstheme="minorHAnsi"/>
          <w:sz w:val="24"/>
          <w:szCs w:val="24"/>
        </w:rPr>
        <w:t>) enable</w:t>
      </w:r>
      <w:r>
        <w:rPr>
          <w:rFonts w:cstheme="minorHAnsi"/>
          <w:sz w:val="24"/>
          <w:szCs w:val="24"/>
        </w:rPr>
        <w:t xml:space="preserve"> </w:t>
      </w:r>
      <w:r w:rsidRPr="00A6468E">
        <w:rPr>
          <w:rFonts w:cstheme="minorHAnsi"/>
          <w:sz w:val="24"/>
          <w:szCs w:val="24"/>
        </w:rPr>
        <w:t>molecular identification of species and enhance morphological features</w:t>
      </w:r>
      <w:r>
        <w:rPr>
          <w:rFonts w:cstheme="minorHAnsi"/>
          <w:sz w:val="24"/>
          <w:szCs w:val="24"/>
        </w:rPr>
        <w:t xml:space="preserve">. Austral Entomology </w:t>
      </w:r>
      <w:r w:rsidRPr="00A6468E">
        <w:rPr>
          <w:rFonts w:cstheme="minorHAnsi"/>
          <w:sz w:val="24"/>
          <w:szCs w:val="24"/>
          <w:highlight w:val="yellow"/>
        </w:rPr>
        <w:t>XXX</w:t>
      </w:r>
      <w:r>
        <w:rPr>
          <w:rFonts w:cstheme="minorHAnsi"/>
          <w:sz w:val="24"/>
          <w:szCs w:val="24"/>
        </w:rPr>
        <w:t>.</w:t>
      </w:r>
    </w:p>
    <w:p w14:paraId="30C2326A" w14:textId="77777777" w:rsidR="00194F86" w:rsidRPr="00B71D22" w:rsidRDefault="00194F86" w:rsidP="001D2B01">
      <w:pPr>
        <w:pStyle w:val="ListParagraph"/>
        <w:numPr>
          <w:ilvl w:val="0"/>
          <w:numId w:val="2"/>
        </w:numPr>
        <w:spacing w:after="0"/>
        <w:rPr>
          <w:rFonts w:cstheme="minorHAnsi"/>
          <w:sz w:val="24"/>
          <w:szCs w:val="24"/>
        </w:rPr>
      </w:pPr>
      <w:proofErr w:type="spellStart"/>
      <w:r w:rsidRPr="00B71D22">
        <w:rPr>
          <w:sz w:val="24"/>
        </w:rPr>
        <w:t>Marquina</w:t>
      </w:r>
      <w:proofErr w:type="spellEnd"/>
      <w:r w:rsidR="00B71D22" w:rsidRPr="00B71D22">
        <w:rPr>
          <w:sz w:val="24"/>
        </w:rPr>
        <w:t xml:space="preserve"> D, Andersson AF, and </w:t>
      </w:r>
      <w:proofErr w:type="spellStart"/>
      <w:r w:rsidR="00B71D22" w:rsidRPr="00B71D22">
        <w:rPr>
          <w:sz w:val="24"/>
        </w:rPr>
        <w:t>Ronquist</w:t>
      </w:r>
      <w:proofErr w:type="spellEnd"/>
      <w:r w:rsidR="00B71D22" w:rsidRPr="00B71D22">
        <w:rPr>
          <w:sz w:val="24"/>
        </w:rPr>
        <w:t xml:space="preserve"> F. New mitochondrial primers for metabarcoding of insects, designed and evaluated using in silico methods. Molecular Ecology Resources 19(12). DOI: 10.1111/1755-0998.12942</w:t>
      </w:r>
    </w:p>
    <w:p w14:paraId="2514CFB8" w14:textId="77777777" w:rsidR="00E60AA6" w:rsidRPr="00E60AA6" w:rsidRDefault="00E60AA6" w:rsidP="00E60AA6">
      <w:pPr>
        <w:pStyle w:val="ListParagraph"/>
        <w:numPr>
          <w:ilvl w:val="0"/>
          <w:numId w:val="2"/>
        </w:numPr>
        <w:spacing w:after="0"/>
        <w:rPr>
          <w:sz w:val="24"/>
        </w:rPr>
      </w:pPr>
      <w:r w:rsidRPr="00B71D22">
        <w:rPr>
          <w:sz w:val="24"/>
        </w:rPr>
        <w:t>McLaren MR, Willis AD, Callahan BJ (2018) Consistent and correctable bias in metagenomic</w:t>
      </w:r>
      <w:r w:rsidRPr="00E60AA6">
        <w:rPr>
          <w:sz w:val="24"/>
        </w:rPr>
        <w:t xml:space="preserve"> sequencing experiments</w:t>
      </w:r>
      <w:r>
        <w:rPr>
          <w:sz w:val="24"/>
        </w:rPr>
        <w:t xml:space="preserve">. </w:t>
      </w:r>
      <w:proofErr w:type="spellStart"/>
      <w:r w:rsidRPr="00E60AA6">
        <w:rPr>
          <w:sz w:val="24"/>
        </w:rPr>
        <w:t>eLife</w:t>
      </w:r>
      <w:proofErr w:type="spellEnd"/>
      <w:r w:rsidRPr="00E60AA6">
        <w:rPr>
          <w:sz w:val="24"/>
        </w:rPr>
        <w:t xml:space="preserve"> 2019;8:e46923. DOI: https://doi.org/10.7554/eLife.46923</w:t>
      </w:r>
    </w:p>
    <w:p w14:paraId="2A719D10" w14:textId="77777777" w:rsidR="004B3B97" w:rsidRPr="00040E2C" w:rsidRDefault="004B3B97" w:rsidP="004B3B97">
      <w:pPr>
        <w:pStyle w:val="ListParagraph"/>
        <w:numPr>
          <w:ilvl w:val="0"/>
          <w:numId w:val="2"/>
        </w:numPr>
        <w:spacing w:after="0"/>
        <w:rPr>
          <w:rFonts w:cstheme="minorHAnsi"/>
          <w:sz w:val="24"/>
          <w:szCs w:val="24"/>
        </w:rPr>
      </w:pPr>
      <w:proofErr w:type="spellStart"/>
      <w:r w:rsidRPr="00040E2C">
        <w:rPr>
          <w:rFonts w:cstheme="minorHAnsi"/>
          <w:sz w:val="24"/>
          <w:szCs w:val="24"/>
        </w:rPr>
        <w:t>McMurdie</w:t>
      </w:r>
      <w:proofErr w:type="spellEnd"/>
      <w:r w:rsidRPr="00040E2C">
        <w:rPr>
          <w:rFonts w:cstheme="minorHAnsi"/>
          <w:sz w:val="24"/>
          <w:szCs w:val="24"/>
        </w:rPr>
        <w:t xml:space="preserve">, P.J., and Holmes, S. (2013). </w:t>
      </w:r>
      <w:proofErr w:type="spellStart"/>
      <w:r w:rsidRPr="00040E2C">
        <w:rPr>
          <w:rFonts w:cstheme="minorHAnsi"/>
          <w:sz w:val="24"/>
          <w:szCs w:val="24"/>
        </w:rPr>
        <w:t>phyloseq</w:t>
      </w:r>
      <w:proofErr w:type="spellEnd"/>
      <w:r w:rsidRPr="00040E2C">
        <w:rPr>
          <w:rFonts w:cstheme="minorHAnsi"/>
          <w:sz w:val="24"/>
          <w:szCs w:val="24"/>
        </w:rPr>
        <w:t>: An R Package for Reproducible Interactive Analysis and Graphics of Microbiome Census Data. PLOS ONE 8, e61217.</w:t>
      </w:r>
    </w:p>
    <w:p w14:paraId="63A332C5" w14:textId="77777777" w:rsidR="001D2B01" w:rsidRDefault="001D2B01" w:rsidP="001D2B01">
      <w:pPr>
        <w:pStyle w:val="ListParagraph"/>
        <w:numPr>
          <w:ilvl w:val="0"/>
          <w:numId w:val="2"/>
        </w:numPr>
        <w:spacing w:after="0"/>
        <w:rPr>
          <w:rFonts w:cstheme="minorHAnsi"/>
          <w:sz w:val="24"/>
          <w:szCs w:val="24"/>
        </w:rPr>
      </w:pPr>
      <w:r w:rsidRPr="00040E2C">
        <w:rPr>
          <w:rFonts w:cstheme="minorHAnsi"/>
          <w:sz w:val="24"/>
          <w:szCs w:val="24"/>
        </w:rPr>
        <w:t xml:space="preserve">Meyerson LA, Mooney HA. Invasive alien species in an era of globalization. Front </w:t>
      </w:r>
      <w:proofErr w:type="spellStart"/>
      <w:r w:rsidRPr="00040E2C">
        <w:rPr>
          <w:rFonts w:cstheme="minorHAnsi"/>
          <w:sz w:val="24"/>
          <w:szCs w:val="24"/>
        </w:rPr>
        <w:t>Ecol</w:t>
      </w:r>
      <w:proofErr w:type="spellEnd"/>
      <w:r w:rsidRPr="00040E2C">
        <w:rPr>
          <w:rFonts w:cstheme="minorHAnsi"/>
          <w:sz w:val="24"/>
          <w:szCs w:val="24"/>
        </w:rPr>
        <w:t xml:space="preserve"> Environ 2007;5:199–208.</w:t>
      </w:r>
    </w:p>
    <w:p w14:paraId="06DFA61B" w14:textId="77777777" w:rsidR="00B71D22" w:rsidRPr="00040E2C" w:rsidRDefault="00B71D22" w:rsidP="001D2B01">
      <w:pPr>
        <w:pStyle w:val="ListParagraph"/>
        <w:numPr>
          <w:ilvl w:val="0"/>
          <w:numId w:val="2"/>
        </w:numPr>
        <w:spacing w:after="0"/>
        <w:rPr>
          <w:rFonts w:cstheme="minorHAnsi"/>
          <w:sz w:val="24"/>
          <w:szCs w:val="24"/>
        </w:rPr>
      </w:pPr>
      <w:proofErr w:type="spellStart"/>
      <w:r>
        <w:rPr>
          <w:rFonts w:cstheme="minorHAnsi"/>
          <w:sz w:val="24"/>
          <w:szCs w:val="24"/>
        </w:rPr>
        <w:t>Muralil</w:t>
      </w:r>
      <w:proofErr w:type="spellEnd"/>
      <w:r>
        <w:rPr>
          <w:rFonts w:cstheme="minorHAnsi"/>
          <w:sz w:val="24"/>
          <w:szCs w:val="24"/>
        </w:rPr>
        <w:t xml:space="preserve"> A, Bhargava A, and Wright ES. </w:t>
      </w:r>
      <w:r w:rsidRPr="00B71D22">
        <w:rPr>
          <w:rFonts w:cstheme="minorHAnsi"/>
          <w:sz w:val="24"/>
          <w:szCs w:val="24"/>
        </w:rPr>
        <w:t>IDTAXA: a novel approach for accurate taxonomic classification of microbiome sequences</w:t>
      </w:r>
      <w:r>
        <w:rPr>
          <w:rFonts w:cstheme="minorHAnsi"/>
          <w:sz w:val="24"/>
          <w:szCs w:val="24"/>
        </w:rPr>
        <w:t xml:space="preserve">. </w:t>
      </w:r>
      <w:r w:rsidRPr="00B71D22">
        <w:rPr>
          <w:rFonts w:cstheme="minorHAnsi"/>
          <w:sz w:val="24"/>
          <w:szCs w:val="24"/>
        </w:rPr>
        <w:t>Microbiome</w:t>
      </w:r>
      <w:r>
        <w:rPr>
          <w:rFonts w:cstheme="minorHAnsi"/>
          <w:sz w:val="24"/>
          <w:szCs w:val="24"/>
        </w:rPr>
        <w:t xml:space="preserve"> </w:t>
      </w:r>
      <w:r w:rsidRPr="00B71D22">
        <w:rPr>
          <w:rFonts w:cstheme="minorHAnsi"/>
          <w:sz w:val="24"/>
          <w:szCs w:val="24"/>
        </w:rPr>
        <w:t>volume 6, Article number: 140 (2018)</w:t>
      </w:r>
    </w:p>
    <w:p w14:paraId="4CF41AEC" w14:textId="77777777" w:rsidR="001D2B01" w:rsidRDefault="001D2B01" w:rsidP="001D2B01">
      <w:pPr>
        <w:pStyle w:val="ListParagraph"/>
        <w:numPr>
          <w:ilvl w:val="0"/>
          <w:numId w:val="2"/>
        </w:numPr>
        <w:spacing w:after="0"/>
        <w:rPr>
          <w:rFonts w:cstheme="minorHAnsi"/>
          <w:sz w:val="24"/>
          <w:szCs w:val="24"/>
        </w:rPr>
      </w:pPr>
      <w:proofErr w:type="spellStart"/>
      <w:r w:rsidRPr="00DB3541">
        <w:rPr>
          <w:rFonts w:cstheme="minorHAnsi"/>
          <w:sz w:val="24"/>
          <w:szCs w:val="24"/>
        </w:rPr>
        <w:t>Paini</w:t>
      </w:r>
      <w:proofErr w:type="spellEnd"/>
      <w:r w:rsidRPr="00DB3541">
        <w:rPr>
          <w:rFonts w:cstheme="minorHAnsi"/>
          <w:sz w:val="24"/>
          <w:szCs w:val="24"/>
        </w:rPr>
        <w:t xml:space="preserve"> DR, Sheppard AW, Cook DC, et al. Global threat to</w:t>
      </w:r>
      <w:r>
        <w:rPr>
          <w:rFonts w:cstheme="minorHAnsi"/>
          <w:sz w:val="24"/>
          <w:szCs w:val="24"/>
        </w:rPr>
        <w:t xml:space="preserve"> </w:t>
      </w:r>
      <w:r w:rsidRPr="00DB3541">
        <w:rPr>
          <w:rFonts w:cstheme="minorHAnsi"/>
          <w:sz w:val="24"/>
          <w:szCs w:val="24"/>
        </w:rPr>
        <w:t xml:space="preserve">agriculture from invasive species. Proc Natl </w:t>
      </w:r>
      <w:proofErr w:type="spellStart"/>
      <w:r w:rsidRPr="00DB3541">
        <w:rPr>
          <w:rFonts w:cstheme="minorHAnsi"/>
          <w:sz w:val="24"/>
          <w:szCs w:val="24"/>
        </w:rPr>
        <w:t>Acad</w:t>
      </w:r>
      <w:proofErr w:type="spellEnd"/>
      <w:r w:rsidRPr="00DB3541">
        <w:rPr>
          <w:rFonts w:cstheme="minorHAnsi"/>
          <w:sz w:val="24"/>
          <w:szCs w:val="24"/>
        </w:rPr>
        <w:t xml:space="preserve"> Sci U S A 2016;113:7575–9.</w:t>
      </w:r>
    </w:p>
    <w:p w14:paraId="4BB9A3A7" w14:textId="77777777" w:rsidR="007B6252" w:rsidRPr="00B71D22" w:rsidRDefault="001D2B01" w:rsidP="00B71D22">
      <w:pPr>
        <w:pStyle w:val="ListParagraph"/>
        <w:numPr>
          <w:ilvl w:val="0"/>
          <w:numId w:val="2"/>
        </w:numPr>
        <w:spacing w:after="0"/>
        <w:rPr>
          <w:rFonts w:cstheme="minorHAnsi"/>
          <w:sz w:val="24"/>
          <w:szCs w:val="24"/>
        </w:rPr>
      </w:pPr>
      <w:r w:rsidRPr="00B71D22">
        <w:rPr>
          <w:rFonts w:cstheme="minorHAnsi"/>
          <w:sz w:val="24"/>
          <w:szCs w:val="24"/>
        </w:rPr>
        <w:t xml:space="preserve">Piper </w:t>
      </w:r>
      <w:r w:rsidR="00B71D22" w:rsidRPr="00B71D22">
        <w:rPr>
          <w:rFonts w:cstheme="minorHAnsi"/>
          <w:sz w:val="24"/>
          <w:szCs w:val="24"/>
        </w:rPr>
        <w:t>A,</w:t>
      </w:r>
      <w:r w:rsidR="00B71D22">
        <w:rPr>
          <w:rFonts w:cstheme="minorHAnsi"/>
          <w:sz w:val="24"/>
          <w:szCs w:val="24"/>
        </w:rPr>
        <w:t xml:space="preserve"> Batovska J, Cogan NOI, Weiss J, Cunningham JP, Rodoni BC, and Blacket MJ. </w:t>
      </w:r>
      <w:r w:rsidR="00B71D22" w:rsidRPr="00B71D22">
        <w:rPr>
          <w:rFonts w:cstheme="minorHAnsi"/>
          <w:sz w:val="24"/>
          <w:szCs w:val="24"/>
        </w:rPr>
        <w:t>Prospects and challenges of implementing DNA</w:t>
      </w:r>
      <w:r w:rsidR="00B71D22">
        <w:rPr>
          <w:rFonts w:cstheme="minorHAnsi"/>
          <w:sz w:val="24"/>
          <w:szCs w:val="24"/>
        </w:rPr>
        <w:t xml:space="preserve"> </w:t>
      </w:r>
      <w:r w:rsidR="00B71D22" w:rsidRPr="00B71D22">
        <w:rPr>
          <w:rFonts w:cstheme="minorHAnsi"/>
          <w:sz w:val="24"/>
          <w:szCs w:val="24"/>
        </w:rPr>
        <w:t>metabarcoding for high-throughput insect surveillance</w:t>
      </w:r>
      <w:r w:rsidR="00B71D22">
        <w:rPr>
          <w:rFonts w:cstheme="minorHAnsi"/>
          <w:sz w:val="24"/>
          <w:szCs w:val="24"/>
        </w:rPr>
        <w:t xml:space="preserve">. </w:t>
      </w:r>
      <w:r w:rsidR="00B71D22" w:rsidRPr="00B71D22">
        <w:rPr>
          <w:rFonts w:cstheme="minorHAnsi"/>
          <w:sz w:val="24"/>
          <w:szCs w:val="24"/>
        </w:rPr>
        <w:t>GigaScience, 8, 2019, 1–22</w:t>
      </w:r>
      <w:r w:rsidR="00B71D22">
        <w:rPr>
          <w:rFonts w:cstheme="minorHAnsi"/>
          <w:sz w:val="24"/>
          <w:szCs w:val="24"/>
        </w:rPr>
        <w:t xml:space="preserve">. </w:t>
      </w:r>
      <w:proofErr w:type="spellStart"/>
      <w:r w:rsidR="00B71D22" w:rsidRPr="00B71D22">
        <w:rPr>
          <w:rFonts w:cstheme="minorHAnsi"/>
          <w:sz w:val="24"/>
          <w:szCs w:val="24"/>
        </w:rPr>
        <w:t>doi</w:t>
      </w:r>
      <w:proofErr w:type="spellEnd"/>
      <w:r w:rsidR="00B71D22" w:rsidRPr="00B71D22">
        <w:rPr>
          <w:rFonts w:cstheme="minorHAnsi"/>
          <w:sz w:val="24"/>
          <w:szCs w:val="24"/>
        </w:rPr>
        <w:t>: 10.1093/gigascience/giz092</w:t>
      </w:r>
    </w:p>
    <w:p w14:paraId="2BC8284B" w14:textId="77777777" w:rsidR="007B6252" w:rsidRDefault="007B6252" w:rsidP="00A51B1A">
      <w:pPr>
        <w:pStyle w:val="ListParagraph"/>
        <w:numPr>
          <w:ilvl w:val="0"/>
          <w:numId w:val="2"/>
        </w:numPr>
        <w:spacing w:after="0"/>
        <w:rPr>
          <w:rFonts w:cstheme="minorHAnsi"/>
          <w:sz w:val="24"/>
          <w:szCs w:val="24"/>
        </w:rPr>
      </w:pPr>
      <w:proofErr w:type="spellStart"/>
      <w:r w:rsidRPr="007B6252">
        <w:rPr>
          <w:rFonts w:cstheme="minorHAnsi"/>
          <w:sz w:val="24"/>
          <w:szCs w:val="24"/>
        </w:rPr>
        <w:t>Pochon</w:t>
      </w:r>
      <w:proofErr w:type="spellEnd"/>
      <w:r w:rsidRPr="007B6252">
        <w:rPr>
          <w:rFonts w:cstheme="minorHAnsi"/>
          <w:sz w:val="24"/>
          <w:szCs w:val="24"/>
        </w:rPr>
        <w:t xml:space="preserve">, X., </w:t>
      </w:r>
      <w:proofErr w:type="spellStart"/>
      <w:r w:rsidRPr="007B6252">
        <w:rPr>
          <w:rFonts w:cstheme="minorHAnsi"/>
          <w:sz w:val="24"/>
          <w:szCs w:val="24"/>
        </w:rPr>
        <w:t>Zaiko</w:t>
      </w:r>
      <w:proofErr w:type="spellEnd"/>
      <w:r w:rsidRPr="007B6252">
        <w:rPr>
          <w:rFonts w:cstheme="minorHAnsi"/>
          <w:sz w:val="24"/>
          <w:szCs w:val="24"/>
        </w:rPr>
        <w:t>, A., Fletcher, L.M., Laroche, O., and Wood, S.A. (2017). Wanted dead or alive? Using metabarcoding of environmental DNA and RNA to distinguish living assemblages for biosecurity applications. PLOS ONE 12, e0187636.</w:t>
      </w:r>
    </w:p>
    <w:p w14:paraId="00E4A375" w14:textId="77777777" w:rsidR="00194F86" w:rsidRPr="00040E2C" w:rsidRDefault="00194F86" w:rsidP="004B3B97">
      <w:pPr>
        <w:pStyle w:val="ListParagraph"/>
        <w:numPr>
          <w:ilvl w:val="0"/>
          <w:numId w:val="2"/>
        </w:numPr>
        <w:spacing w:after="0"/>
        <w:rPr>
          <w:rFonts w:cstheme="minorHAnsi"/>
          <w:sz w:val="24"/>
          <w:szCs w:val="24"/>
        </w:rPr>
      </w:pPr>
      <w:proofErr w:type="spellStart"/>
      <w:r w:rsidRPr="00B71D22">
        <w:rPr>
          <w:sz w:val="24"/>
        </w:rPr>
        <w:t>Vamos</w:t>
      </w:r>
      <w:proofErr w:type="spellEnd"/>
      <w:r w:rsidRPr="00B71D22">
        <w:rPr>
          <w:sz w:val="24"/>
        </w:rPr>
        <w:t xml:space="preserve"> </w:t>
      </w:r>
      <w:r w:rsidR="00B71D22" w:rsidRPr="00B71D22">
        <w:rPr>
          <w:sz w:val="24"/>
        </w:rPr>
        <w:t>E, Elbrecht</w:t>
      </w:r>
      <w:r w:rsidR="00B71D22">
        <w:rPr>
          <w:sz w:val="24"/>
        </w:rPr>
        <w:t xml:space="preserve"> V, and Leese F. </w:t>
      </w:r>
      <w:r w:rsidR="00B71D22" w:rsidRPr="00B71D22">
        <w:rPr>
          <w:sz w:val="24"/>
        </w:rPr>
        <w:t>Short COI markers for freshwater macroinvertebrate metabarcoding</w:t>
      </w:r>
      <w:r w:rsidR="00B71D22">
        <w:rPr>
          <w:sz w:val="24"/>
        </w:rPr>
        <w:t xml:space="preserve">. </w:t>
      </w:r>
      <w:r w:rsidR="00B71D22" w:rsidRPr="00B71D22">
        <w:rPr>
          <w:sz w:val="24"/>
        </w:rPr>
        <w:t>Metabarcoding and Metagenomics 1: e14625</w:t>
      </w:r>
      <w:r w:rsidR="00B71D22">
        <w:rPr>
          <w:sz w:val="24"/>
        </w:rPr>
        <w:t xml:space="preserve">. </w:t>
      </w:r>
      <w:r w:rsidR="00B71D22" w:rsidRPr="00B71D22">
        <w:rPr>
          <w:sz w:val="24"/>
        </w:rPr>
        <w:t>DOI: 10.3897/mbmg.1.14625</w:t>
      </w:r>
    </w:p>
    <w:p w14:paraId="5E5F6E8F" w14:textId="77777777" w:rsidR="00BA4E2B" w:rsidRDefault="00BA4E2B" w:rsidP="00541877">
      <w:pPr>
        <w:pStyle w:val="ListParagraph"/>
        <w:numPr>
          <w:ilvl w:val="0"/>
          <w:numId w:val="2"/>
        </w:numPr>
        <w:spacing w:after="0"/>
        <w:rPr>
          <w:rFonts w:cstheme="minorHAnsi"/>
          <w:sz w:val="24"/>
          <w:szCs w:val="24"/>
        </w:rPr>
      </w:pPr>
      <w:r w:rsidRPr="00BA4E2B">
        <w:rPr>
          <w:rFonts w:cstheme="minorHAnsi"/>
          <w:sz w:val="24"/>
          <w:szCs w:val="24"/>
        </w:rPr>
        <w:t>Wallace</w:t>
      </w:r>
      <w:r>
        <w:rPr>
          <w:rFonts w:cstheme="minorHAnsi"/>
          <w:sz w:val="24"/>
          <w:szCs w:val="24"/>
        </w:rPr>
        <w:t xml:space="preserve"> </w:t>
      </w:r>
      <w:r w:rsidRPr="00BA4E2B">
        <w:rPr>
          <w:rFonts w:cstheme="minorHAnsi"/>
          <w:sz w:val="24"/>
          <w:szCs w:val="24"/>
        </w:rPr>
        <w:t>JS</w:t>
      </w:r>
      <w:r>
        <w:rPr>
          <w:rFonts w:cstheme="minorHAnsi"/>
          <w:sz w:val="24"/>
          <w:szCs w:val="24"/>
        </w:rPr>
        <w:t xml:space="preserve"> (</w:t>
      </w:r>
      <w:r w:rsidRPr="00BA4E2B">
        <w:rPr>
          <w:rFonts w:cstheme="minorHAnsi"/>
          <w:sz w:val="24"/>
          <w:szCs w:val="24"/>
        </w:rPr>
        <w:t>2000</w:t>
      </w:r>
      <w:r>
        <w:rPr>
          <w:rFonts w:cstheme="minorHAnsi"/>
          <w:sz w:val="24"/>
          <w:szCs w:val="24"/>
        </w:rPr>
        <w:t>)</w:t>
      </w:r>
      <w:r w:rsidRPr="00BA4E2B">
        <w:rPr>
          <w:rFonts w:cstheme="minorHAnsi"/>
          <w:sz w:val="24"/>
          <w:szCs w:val="24"/>
        </w:rPr>
        <w:t xml:space="preserve">. Increasing agricultural water use efficiency to meet future food production. Agriculture, Ecosystems &amp; Environment, 82, (1–3), 105-119. </w:t>
      </w:r>
      <w:hyperlink r:id="rId18" w:history="1">
        <w:r w:rsidR="00B71D22" w:rsidRPr="00E01366">
          <w:rPr>
            <w:rStyle w:val="Hyperlink"/>
            <w:rFonts w:cstheme="minorHAnsi"/>
            <w:sz w:val="24"/>
            <w:szCs w:val="24"/>
          </w:rPr>
          <w:t>https://doi.org/10.1016/S0167-8809(00)00220-6</w:t>
        </w:r>
      </w:hyperlink>
      <w:r w:rsidRPr="00BA4E2B">
        <w:rPr>
          <w:rFonts w:cstheme="minorHAnsi"/>
          <w:sz w:val="24"/>
          <w:szCs w:val="24"/>
        </w:rPr>
        <w:t>.</w:t>
      </w:r>
    </w:p>
    <w:p w14:paraId="4412F104" w14:textId="059C9D12" w:rsidR="00676D37" w:rsidRPr="00BA0ADD" w:rsidRDefault="00B71D22" w:rsidP="00093C04">
      <w:pPr>
        <w:pStyle w:val="ListParagraph"/>
        <w:numPr>
          <w:ilvl w:val="0"/>
          <w:numId w:val="2"/>
        </w:numPr>
        <w:spacing w:after="0"/>
        <w:rPr>
          <w:rFonts w:cstheme="minorHAnsi"/>
          <w:sz w:val="24"/>
          <w:szCs w:val="24"/>
        </w:rPr>
      </w:pPr>
      <w:r w:rsidRPr="00B71D22">
        <w:rPr>
          <w:rFonts w:cstheme="minorHAnsi"/>
          <w:sz w:val="24"/>
          <w:szCs w:val="24"/>
        </w:rPr>
        <w:t xml:space="preserve">Wickham </w:t>
      </w:r>
      <w:r>
        <w:rPr>
          <w:rFonts w:cstheme="minorHAnsi"/>
          <w:sz w:val="24"/>
          <w:szCs w:val="24"/>
        </w:rPr>
        <w:t xml:space="preserve">H. </w:t>
      </w:r>
      <w:r w:rsidRPr="00B71D22">
        <w:rPr>
          <w:rFonts w:cstheme="minorHAnsi"/>
          <w:sz w:val="24"/>
          <w:szCs w:val="24"/>
        </w:rPr>
        <w:t xml:space="preserve">(2017) R for data science : import, tidy, transform, visualize, and model data. </w:t>
      </w:r>
      <w:proofErr w:type="spellStart"/>
      <w:r w:rsidRPr="00B71D22">
        <w:rPr>
          <w:rFonts w:cstheme="minorHAnsi"/>
          <w:sz w:val="24"/>
          <w:szCs w:val="24"/>
        </w:rPr>
        <w:t>Grolemund</w:t>
      </w:r>
      <w:proofErr w:type="spellEnd"/>
      <w:r w:rsidRPr="00B71D22">
        <w:rPr>
          <w:rFonts w:cstheme="minorHAnsi"/>
          <w:sz w:val="24"/>
          <w:szCs w:val="24"/>
        </w:rPr>
        <w:t>, Garrett (First ed.). Sebastopol, CA. ISBN 9781491910399. OCLC 968213225.</w:t>
      </w:r>
    </w:p>
    <w:sectPr w:rsidR="00676D37" w:rsidRPr="00BA0ADD" w:rsidSect="00904B67">
      <w:headerReference w:type="default" r:id="rId19"/>
      <w:footerReference w:type="default" r:id="rId2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Piper (DJPR)" w:date="2020-04-24T13:13:00Z" w:initials="AP(">
    <w:p w14:paraId="60ACEA00" w14:textId="77CA11F5" w:rsidR="00D1509D" w:rsidRDefault="00D1509D">
      <w:pPr>
        <w:pStyle w:val="CommentText"/>
      </w:pPr>
      <w:r>
        <w:rPr>
          <w:rStyle w:val="CommentReference"/>
        </w:rPr>
        <w:annotationRef/>
      </w:r>
      <w:r w:rsidR="00202B59">
        <w:t>I think w</w:t>
      </w:r>
      <w:r>
        <w:t xml:space="preserve">e need to </w:t>
      </w:r>
      <w:r w:rsidR="00202B59">
        <w:t>clarify</w:t>
      </w:r>
      <w:r>
        <w:t xml:space="preserve"> that </w:t>
      </w:r>
      <w:r w:rsidR="00202B59">
        <w:t>our results only apply</w:t>
      </w:r>
      <w:r>
        <w:t xml:space="preserve"> just to non-destructive extraction</w:t>
      </w:r>
    </w:p>
    <w:p w14:paraId="3D2BEDED" w14:textId="77777777" w:rsidR="00D1509D" w:rsidRDefault="00D1509D">
      <w:pPr>
        <w:pStyle w:val="CommentText"/>
      </w:pPr>
    </w:p>
    <w:p w14:paraId="034C66D2" w14:textId="62010BFC" w:rsidR="00D1509D" w:rsidRDefault="00D1509D">
      <w:pPr>
        <w:pStyle w:val="CommentText"/>
      </w:pPr>
      <w:r>
        <w:t xml:space="preserve">This is also more topical, as non-destructive extraction is a recent thing, while </w:t>
      </w:r>
      <w:r w:rsidR="00202B59">
        <w:t>there’s</w:t>
      </w:r>
      <w:r>
        <w:t xml:space="preserve"> heaps of papers on bias for destructive sampling</w:t>
      </w:r>
    </w:p>
  </w:comment>
  <w:comment w:id="139" w:author="Alexander Piper (DJPR)" w:date="2020-04-24T14:15:00Z" w:initials="AP(">
    <w:p w14:paraId="0AB20EF3" w14:textId="77777777" w:rsidR="00BC4D0C" w:rsidRPr="00010BF7" w:rsidRDefault="00BC4D0C" w:rsidP="00DB5318">
      <w:pPr>
        <w:widowControl w:val="0"/>
        <w:autoSpaceDE w:val="0"/>
        <w:autoSpaceDN w:val="0"/>
        <w:adjustRightInd w:val="0"/>
        <w:ind w:left="480" w:hanging="480"/>
        <w:rPr>
          <w:rFonts w:cs="Times New Roman"/>
          <w:noProof/>
          <w:szCs w:val="24"/>
        </w:rPr>
      </w:pPr>
      <w:r>
        <w:rPr>
          <w:rStyle w:val="CommentReference"/>
        </w:rPr>
        <w:annotationRef/>
      </w:r>
      <w:r w:rsidRPr="00010BF7">
        <w:rPr>
          <w:rFonts w:cs="Times New Roman"/>
          <w:noProof/>
          <w:szCs w:val="24"/>
        </w:rPr>
        <w:t xml:space="preserve">Piñol, J., Mir, G., Gomez-Polo, P., &amp; Agustí, N. (2015). Universal and blocking primer mismatches limit the use of high-throughput DNA sequencing for the quantitative metabarcoding of arthropods. </w:t>
      </w:r>
      <w:r w:rsidRPr="00010BF7">
        <w:rPr>
          <w:rFonts w:cs="Times New Roman"/>
          <w:i/>
          <w:iCs/>
          <w:noProof/>
          <w:szCs w:val="24"/>
        </w:rPr>
        <w:t>Molecular Ecology Resources</w:t>
      </w:r>
      <w:r w:rsidRPr="00010BF7">
        <w:rPr>
          <w:rFonts w:cs="Times New Roman"/>
          <w:noProof/>
          <w:szCs w:val="24"/>
        </w:rPr>
        <w:t xml:space="preserve">, </w:t>
      </w:r>
      <w:r w:rsidRPr="00010BF7">
        <w:rPr>
          <w:rFonts w:cs="Times New Roman"/>
          <w:i/>
          <w:iCs/>
          <w:noProof/>
          <w:szCs w:val="24"/>
        </w:rPr>
        <w:t>15</w:t>
      </w:r>
      <w:r w:rsidRPr="00010BF7">
        <w:rPr>
          <w:rFonts w:cs="Times New Roman"/>
          <w:noProof/>
          <w:szCs w:val="24"/>
        </w:rPr>
        <w:t>(4), 819–830. doi:10.1111/1755-0998.12355</w:t>
      </w:r>
    </w:p>
    <w:p w14:paraId="6BF42C7C" w14:textId="77777777" w:rsidR="00BC4D0C" w:rsidRDefault="00BC4D0C" w:rsidP="00DB5318">
      <w:pPr>
        <w:pStyle w:val="CommentText"/>
      </w:pPr>
    </w:p>
  </w:comment>
  <w:comment w:id="227" w:author="Alexander Piper (DJPR)" w:date="2020-04-24T14:16:00Z" w:initials="AP(">
    <w:p w14:paraId="52A9B850" w14:textId="77777777" w:rsidR="00D1509D" w:rsidRPr="00010BF7" w:rsidRDefault="00D1509D" w:rsidP="00FE500F">
      <w:pPr>
        <w:widowControl w:val="0"/>
        <w:autoSpaceDE w:val="0"/>
        <w:autoSpaceDN w:val="0"/>
        <w:adjustRightInd w:val="0"/>
        <w:ind w:left="480" w:hanging="480"/>
        <w:rPr>
          <w:rFonts w:cs="Times New Roman"/>
          <w:noProof/>
          <w:szCs w:val="24"/>
        </w:rPr>
      </w:pPr>
      <w:r>
        <w:rPr>
          <w:rStyle w:val="CommentReference"/>
        </w:rPr>
        <w:annotationRef/>
      </w:r>
      <w:r w:rsidRPr="00010BF7">
        <w:rPr>
          <w:rFonts w:cs="Times New Roman"/>
          <w:noProof/>
          <w:szCs w:val="24"/>
        </w:rPr>
        <w:t xml:space="preserve">Deagle, B. E., Jarman, S. N., Coissac, E., Pompanon, F., &amp; Taberlet, P. (2014). DNA metabarcoding and the cytochrome c oxidase subunit I marker: Not a perfect match. </w:t>
      </w:r>
      <w:r w:rsidRPr="00010BF7">
        <w:rPr>
          <w:rFonts w:cs="Times New Roman"/>
          <w:i/>
          <w:iCs/>
          <w:noProof/>
          <w:szCs w:val="24"/>
        </w:rPr>
        <w:t>Biology Letters</w:t>
      </w:r>
      <w:r w:rsidRPr="00010BF7">
        <w:rPr>
          <w:rFonts w:cs="Times New Roman"/>
          <w:noProof/>
          <w:szCs w:val="24"/>
        </w:rPr>
        <w:t xml:space="preserve">, </w:t>
      </w:r>
      <w:r w:rsidRPr="00010BF7">
        <w:rPr>
          <w:rFonts w:cs="Times New Roman"/>
          <w:i/>
          <w:iCs/>
          <w:noProof/>
          <w:szCs w:val="24"/>
        </w:rPr>
        <w:t>10</w:t>
      </w:r>
      <w:r w:rsidRPr="00010BF7">
        <w:rPr>
          <w:rFonts w:cs="Times New Roman"/>
          <w:noProof/>
          <w:szCs w:val="24"/>
        </w:rPr>
        <w:t>, 20140562. doi:10.1098/rsbl.2014.0562</w:t>
      </w:r>
    </w:p>
    <w:p w14:paraId="214523FB" w14:textId="7482069C" w:rsidR="00D1509D" w:rsidRDefault="00D1509D">
      <w:pPr>
        <w:pStyle w:val="CommentText"/>
      </w:pPr>
    </w:p>
  </w:comment>
  <w:comment w:id="253" w:author="Alexander Piper (DJPR)" w:date="2020-05-03T14:48:00Z" w:initials="AP(">
    <w:p w14:paraId="6FD4B7E9" w14:textId="5AA266FE" w:rsidR="00BC4D0C" w:rsidRDefault="00BC4D0C">
      <w:pPr>
        <w:pStyle w:val="CommentText"/>
      </w:pPr>
      <w:r>
        <w:rPr>
          <w:rStyle w:val="CommentReference"/>
        </w:rPr>
        <w:annotationRef/>
      </w:r>
      <w:r>
        <w:rPr>
          <w:rFonts w:ascii="Arial" w:hAnsi="Arial" w:cs="Arial"/>
          <w:color w:val="222222"/>
          <w:shd w:val="clear" w:color="auto" w:fill="FFFFFF"/>
        </w:rPr>
        <w:t xml:space="preserve">Elbrecht, V., Braukmann, T. W., Ivanova, N. V., Prosser, S. W., </w:t>
      </w:r>
      <w:proofErr w:type="spellStart"/>
      <w:r>
        <w:rPr>
          <w:rFonts w:ascii="Arial" w:hAnsi="Arial" w:cs="Arial"/>
          <w:color w:val="222222"/>
          <w:shd w:val="clear" w:color="auto" w:fill="FFFFFF"/>
        </w:rPr>
        <w:t>Hajibabaei</w:t>
      </w:r>
      <w:proofErr w:type="spellEnd"/>
      <w:r>
        <w:rPr>
          <w:rFonts w:ascii="Arial" w:hAnsi="Arial" w:cs="Arial"/>
          <w:color w:val="222222"/>
          <w:shd w:val="clear" w:color="auto" w:fill="FFFFFF"/>
        </w:rPr>
        <w:t>, M., Wright, M., ... &amp; Steinke, D. (2019). Validation of COI metabarcoding primers for terrestrial arthropods. </w:t>
      </w:r>
      <w:proofErr w:type="spellStart"/>
      <w:r>
        <w:rPr>
          <w:rFonts w:ascii="Arial" w:hAnsi="Arial" w:cs="Arial"/>
          <w:i/>
          <w:iCs/>
          <w:color w:val="222222"/>
          <w:shd w:val="clear" w:color="auto" w:fill="FFFFFF"/>
        </w:rPr>
        <w:t>PeerJ</w:t>
      </w:r>
      <w:proofErr w:type="spellEnd"/>
      <w:r>
        <w:rPr>
          <w:rFonts w:ascii="Arial" w:hAnsi="Arial" w:cs="Arial"/>
          <w:color w:val="222222"/>
          <w:shd w:val="clear" w:color="auto" w:fill="FFFFFF"/>
        </w:rPr>
        <w:t>, </w:t>
      </w:r>
      <w:r>
        <w:rPr>
          <w:rFonts w:ascii="Arial" w:hAnsi="Arial" w:cs="Arial"/>
          <w:i/>
          <w:iCs/>
          <w:color w:val="222222"/>
          <w:shd w:val="clear" w:color="auto" w:fill="FFFFFF"/>
        </w:rPr>
        <w:t>7</w:t>
      </w:r>
      <w:r>
        <w:rPr>
          <w:rFonts w:ascii="Arial" w:hAnsi="Arial" w:cs="Arial"/>
          <w:color w:val="222222"/>
          <w:shd w:val="clear" w:color="auto" w:fill="FFFFFF"/>
        </w:rPr>
        <w:t>, e7745.</w:t>
      </w:r>
    </w:p>
  </w:comment>
  <w:comment w:id="284" w:author="Alexander Piper (DJPR)" w:date="2020-05-03T14:54:00Z" w:initials="AP(">
    <w:p w14:paraId="5D139898" w14:textId="77777777" w:rsidR="000F5900" w:rsidRDefault="000F5900" w:rsidP="000F5900">
      <w:pPr>
        <w:pStyle w:val="CommentText"/>
      </w:pPr>
      <w:r>
        <w:rPr>
          <w:rStyle w:val="CommentReference"/>
        </w:rPr>
        <w:annotationRef/>
      </w:r>
      <w:proofErr w:type="spellStart"/>
      <w:r>
        <w:rPr>
          <w:rFonts w:ascii="Arial" w:hAnsi="Arial" w:cs="Arial"/>
          <w:color w:val="222222"/>
          <w:shd w:val="clear" w:color="auto" w:fill="FFFFFF"/>
        </w:rPr>
        <w:t>Chown</w:t>
      </w:r>
      <w:proofErr w:type="spellEnd"/>
      <w:r>
        <w:rPr>
          <w:rFonts w:ascii="Arial" w:hAnsi="Arial" w:cs="Arial"/>
          <w:color w:val="222222"/>
          <w:shd w:val="clear" w:color="auto" w:fill="FFFFFF"/>
        </w:rPr>
        <w:t>, S. L., &amp; Gaston, K. J. (2010). Body size variation in insects: a macroecological perspective. </w:t>
      </w:r>
      <w:r>
        <w:rPr>
          <w:rFonts w:ascii="Arial" w:hAnsi="Arial" w:cs="Arial"/>
          <w:i/>
          <w:iCs/>
          <w:color w:val="222222"/>
          <w:shd w:val="clear" w:color="auto" w:fill="FFFFFF"/>
        </w:rPr>
        <w:t>Biological Reviews</w:t>
      </w:r>
      <w:r>
        <w:rPr>
          <w:rFonts w:ascii="Arial" w:hAnsi="Arial" w:cs="Arial"/>
          <w:color w:val="222222"/>
          <w:shd w:val="clear" w:color="auto" w:fill="FFFFFF"/>
        </w:rPr>
        <w:t>, </w:t>
      </w:r>
      <w:r>
        <w:rPr>
          <w:rFonts w:ascii="Arial" w:hAnsi="Arial" w:cs="Arial"/>
          <w:i/>
          <w:iCs/>
          <w:color w:val="222222"/>
          <w:shd w:val="clear" w:color="auto" w:fill="FFFFFF"/>
        </w:rPr>
        <w:t>85</w:t>
      </w:r>
      <w:r>
        <w:rPr>
          <w:rFonts w:ascii="Arial" w:hAnsi="Arial" w:cs="Arial"/>
          <w:color w:val="222222"/>
          <w:shd w:val="clear" w:color="auto" w:fill="FFFFFF"/>
        </w:rPr>
        <w:t>(1), 139-169.</w:t>
      </w:r>
    </w:p>
  </w:comment>
  <w:comment w:id="285" w:author="Alexander Piper (DJPR)" w:date="2020-05-03T14:56:00Z" w:initials="AP(">
    <w:p w14:paraId="53D1E1F9" w14:textId="77777777" w:rsidR="000F5900" w:rsidRDefault="000F5900" w:rsidP="000F5900">
      <w:pPr>
        <w:pStyle w:val="CommentText"/>
      </w:pPr>
      <w:r>
        <w:rPr>
          <w:rStyle w:val="CommentReference"/>
        </w:rPr>
        <w:annotationRef/>
      </w:r>
      <w:r>
        <w:rPr>
          <w:rFonts w:ascii="Arial" w:hAnsi="Arial" w:cs="Arial"/>
          <w:color w:val="222222"/>
          <w:shd w:val="clear" w:color="auto" w:fill="FFFFFF"/>
        </w:rPr>
        <w:t xml:space="preserve">Elbrecht, V., </w:t>
      </w:r>
      <w:proofErr w:type="spellStart"/>
      <w:r>
        <w:rPr>
          <w:rFonts w:ascii="Arial" w:hAnsi="Arial" w:cs="Arial"/>
          <w:color w:val="222222"/>
          <w:shd w:val="clear" w:color="auto" w:fill="FFFFFF"/>
        </w:rPr>
        <w:t>Peinert</w:t>
      </w:r>
      <w:proofErr w:type="spellEnd"/>
      <w:r>
        <w:rPr>
          <w:rFonts w:ascii="Arial" w:hAnsi="Arial" w:cs="Arial"/>
          <w:color w:val="222222"/>
          <w:shd w:val="clear" w:color="auto" w:fill="FFFFFF"/>
        </w:rPr>
        <w:t>, B., &amp; Leese, F. (2017). Sorting things out: Assessing effects of unequal specimen biomass on DNA metabarcoding. </w:t>
      </w:r>
      <w:r>
        <w:rPr>
          <w:rFonts w:ascii="Arial" w:hAnsi="Arial" w:cs="Arial"/>
          <w:i/>
          <w:iCs/>
          <w:color w:val="222222"/>
          <w:shd w:val="clear" w:color="auto" w:fill="FFFFFF"/>
        </w:rPr>
        <w:t>Ecology and evolution</w:t>
      </w:r>
      <w:r>
        <w:rPr>
          <w:rFonts w:ascii="Arial" w:hAnsi="Arial" w:cs="Arial"/>
          <w:color w:val="222222"/>
          <w:shd w:val="clear" w:color="auto" w:fill="FFFFFF"/>
        </w:rPr>
        <w:t>, </w:t>
      </w:r>
      <w:r>
        <w:rPr>
          <w:rFonts w:ascii="Arial" w:hAnsi="Arial" w:cs="Arial"/>
          <w:i/>
          <w:iCs/>
          <w:color w:val="222222"/>
          <w:shd w:val="clear" w:color="auto" w:fill="FFFFFF"/>
        </w:rPr>
        <w:t>7</w:t>
      </w:r>
      <w:r>
        <w:rPr>
          <w:rFonts w:ascii="Arial" w:hAnsi="Arial" w:cs="Arial"/>
          <w:color w:val="222222"/>
          <w:shd w:val="clear" w:color="auto" w:fill="FFFFFF"/>
        </w:rPr>
        <w:t>(17), 6918-6926.</w:t>
      </w:r>
    </w:p>
  </w:comment>
  <w:comment w:id="301" w:author="Alexander Piper (DJPR)" w:date="2020-04-24T15:51:00Z" w:initials="AP(">
    <w:p w14:paraId="1B8E2DD3" w14:textId="77777777" w:rsidR="00D1509D" w:rsidRDefault="00D1509D">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 xml:space="preserve">Braukmann, T. W., Ivanova, N. V., Prosser, S. W., Elbrecht, V., Steinke, D., </w:t>
      </w:r>
      <w:proofErr w:type="spellStart"/>
      <w:r>
        <w:rPr>
          <w:rFonts w:ascii="Arial" w:hAnsi="Arial" w:cs="Arial"/>
          <w:color w:val="222222"/>
          <w:shd w:val="clear" w:color="auto" w:fill="FFFFFF"/>
        </w:rPr>
        <w:t>Ratnasingham</w:t>
      </w:r>
      <w:proofErr w:type="spellEnd"/>
      <w:r>
        <w:rPr>
          <w:rFonts w:ascii="Arial" w:hAnsi="Arial" w:cs="Arial"/>
          <w:color w:val="222222"/>
          <w:shd w:val="clear" w:color="auto" w:fill="FFFFFF"/>
        </w:rPr>
        <w:t>, S., ... &amp; Hebert, P. D. (2019). Metabarcoding a diverse arthropod mock community. </w:t>
      </w:r>
      <w:r>
        <w:rPr>
          <w:rFonts w:ascii="Arial" w:hAnsi="Arial" w:cs="Arial"/>
          <w:i/>
          <w:iCs/>
          <w:color w:val="222222"/>
          <w:shd w:val="clear" w:color="auto" w:fill="FFFFFF"/>
        </w:rPr>
        <w:t>Molecular ecology resources</w:t>
      </w:r>
      <w:r>
        <w:rPr>
          <w:rFonts w:ascii="Arial" w:hAnsi="Arial" w:cs="Arial"/>
          <w:color w:val="222222"/>
          <w:shd w:val="clear" w:color="auto" w:fill="FFFFFF"/>
        </w:rPr>
        <w:t>, </w:t>
      </w:r>
      <w:r>
        <w:rPr>
          <w:rFonts w:ascii="Arial" w:hAnsi="Arial" w:cs="Arial"/>
          <w:i/>
          <w:iCs/>
          <w:color w:val="222222"/>
          <w:shd w:val="clear" w:color="auto" w:fill="FFFFFF"/>
        </w:rPr>
        <w:t>19</w:t>
      </w:r>
      <w:r>
        <w:rPr>
          <w:rFonts w:ascii="Arial" w:hAnsi="Arial" w:cs="Arial"/>
          <w:color w:val="222222"/>
          <w:shd w:val="clear" w:color="auto" w:fill="FFFFFF"/>
        </w:rPr>
        <w:t>(3), 711-727.</w:t>
      </w:r>
    </w:p>
    <w:p w14:paraId="5E0E8703" w14:textId="77777777" w:rsidR="00D1509D" w:rsidRDefault="00D1509D">
      <w:pPr>
        <w:pStyle w:val="CommentText"/>
        <w:rPr>
          <w:rFonts w:ascii="Arial" w:hAnsi="Arial" w:cs="Arial"/>
          <w:color w:val="222222"/>
          <w:shd w:val="clear" w:color="auto" w:fill="FFFFFF"/>
        </w:rPr>
      </w:pPr>
    </w:p>
    <w:p w14:paraId="14430FEB" w14:textId="2DC3410E" w:rsidR="00D1509D" w:rsidRDefault="00D1509D">
      <w:pPr>
        <w:pStyle w:val="CommentText"/>
      </w:pPr>
      <w:r>
        <w:rPr>
          <w:rFonts w:ascii="Arial" w:hAnsi="Arial" w:cs="Arial"/>
          <w:color w:val="222222"/>
          <w:shd w:val="clear" w:color="auto" w:fill="FFFFFF"/>
        </w:rPr>
        <w:t>Elbrecht, V., &amp; Leese, F. (2015). Can DNA-based ecosystem assessments quantify species abundance? Testing primer bias and biomass—sequence relationships with an innovative metabarcoding protocol.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one</w:t>
      </w:r>
      <w:r>
        <w:rPr>
          <w:rFonts w:ascii="Arial" w:hAnsi="Arial" w:cs="Arial"/>
          <w:color w:val="222222"/>
          <w:shd w:val="clear" w:color="auto" w:fill="FFFFFF"/>
        </w:rPr>
        <w:t>, </w:t>
      </w:r>
      <w:r>
        <w:rPr>
          <w:rFonts w:ascii="Arial" w:hAnsi="Arial" w:cs="Arial"/>
          <w:i/>
          <w:iCs/>
          <w:color w:val="222222"/>
          <w:shd w:val="clear" w:color="auto" w:fill="FFFFFF"/>
        </w:rPr>
        <w:t>10</w:t>
      </w:r>
      <w:r>
        <w:rPr>
          <w:rFonts w:ascii="Arial" w:hAnsi="Arial" w:cs="Arial"/>
          <w:color w:val="222222"/>
          <w:shd w:val="clear" w:color="auto" w:fill="FFFFFF"/>
        </w:rPr>
        <w:t>(7).</w:t>
      </w:r>
    </w:p>
  </w:comment>
  <w:comment w:id="319" w:author="Alexander Piper (DJPR)" w:date="2020-04-24T16:50:00Z" w:initials="AP(">
    <w:p w14:paraId="4210E1FB" w14:textId="77777777" w:rsidR="007F213A" w:rsidRDefault="007F213A" w:rsidP="007F213A">
      <w:pPr>
        <w:pStyle w:val="CommentText"/>
      </w:pPr>
      <w:r>
        <w:rPr>
          <w:rStyle w:val="CommentReference"/>
        </w:rPr>
        <w:annotationRef/>
      </w:r>
      <w:r>
        <w:rPr>
          <w:rStyle w:val="CommentReference"/>
        </w:rPr>
        <w:annotationRef/>
      </w:r>
      <w:r>
        <w:rPr>
          <w:rFonts w:ascii="Arial" w:hAnsi="Arial" w:cs="Arial"/>
          <w:color w:val="222222"/>
          <w:shd w:val="clear" w:color="auto" w:fill="FFFFFF"/>
        </w:rPr>
        <w:t xml:space="preserve">Carew, Melissa E., Rhys A. Coleman, and </w:t>
      </w:r>
      <w:proofErr w:type="spellStart"/>
      <w:r>
        <w:rPr>
          <w:rFonts w:ascii="Arial" w:hAnsi="Arial" w:cs="Arial"/>
          <w:color w:val="222222"/>
          <w:shd w:val="clear" w:color="auto" w:fill="FFFFFF"/>
        </w:rPr>
        <w:t>Ary</w:t>
      </w:r>
      <w:proofErr w:type="spellEnd"/>
      <w:r>
        <w:rPr>
          <w:rFonts w:ascii="Arial" w:hAnsi="Arial" w:cs="Arial"/>
          <w:color w:val="222222"/>
          <w:shd w:val="clear" w:color="auto" w:fill="FFFFFF"/>
        </w:rPr>
        <w:t xml:space="preserve"> A. Hoffmann. "Can non-destructive DNA extraction of bulk invertebrate samples be used for metabarcoding?." </w:t>
      </w:r>
      <w:proofErr w:type="spellStart"/>
      <w:r>
        <w:rPr>
          <w:rFonts w:ascii="Arial" w:hAnsi="Arial" w:cs="Arial"/>
          <w:i/>
          <w:iCs/>
          <w:color w:val="222222"/>
          <w:shd w:val="clear" w:color="auto" w:fill="FFFFFF"/>
        </w:rPr>
        <w:t>PeerJ</w:t>
      </w:r>
      <w:proofErr w:type="spellEnd"/>
      <w:r>
        <w:rPr>
          <w:rFonts w:ascii="Arial" w:hAnsi="Arial" w:cs="Arial"/>
          <w:color w:val="222222"/>
          <w:shd w:val="clear" w:color="auto" w:fill="FFFFFF"/>
        </w:rPr>
        <w:t> 6 (2018): e4980.</w:t>
      </w:r>
    </w:p>
    <w:p w14:paraId="57A16704" w14:textId="77777777" w:rsidR="007F213A" w:rsidRDefault="007F213A">
      <w:pPr>
        <w:pStyle w:val="CommentText"/>
      </w:pPr>
    </w:p>
    <w:p w14:paraId="3D665D2D" w14:textId="77777777" w:rsidR="007F213A" w:rsidRDefault="007F213A">
      <w:pPr>
        <w:pStyle w:val="CommentText"/>
      </w:pPr>
      <w:r>
        <w:t>Batovska et al (in prep)</w:t>
      </w:r>
    </w:p>
    <w:p w14:paraId="5BEA13A0" w14:textId="77777777" w:rsidR="00DF34DE" w:rsidRDefault="00DF34DE">
      <w:pPr>
        <w:pStyle w:val="CommentText"/>
      </w:pPr>
    </w:p>
    <w:p w14:paraId="03A9303B" w14:textId="77777777" w:rsidR="00DF34DE" w:rsidRDefault="00DF34DE">
      <w:pPr>
        <w:pStyle w:val="CommentText"/>
        <w:rPr>
          <w:rFonts w:ascii="Arial" w:hAnsi="Arial" w:cs="Arial"/>
          <w:color w:val="222222"/>
          <w:shd w:val="clear" w:color="auto" w:fill="FFFFFF"/>
        </w:rPr>
      </w:pPr>
      <w:r>
        <w:rPr>
          <w:rFonts w:ascii="Arial" w:hAnsi="Arial" w:cs="Arial"/>
          <w:color w:val="222222"/>
          <w:shd w:val="clear" w:color="auto" w:fill="FFFFFF"/>
        </w:rPr>
        <w:t xml:space="preserve">Martins, Filipa MS, et al. "Have the cake and eat it: Optimizing </w:t>
      </w:r>
      <w:proofErr w:type="spellStart"/>
      <w:r>
        <w:rPr>
          <w:rFonts w:ascii="Arial" w:hAnsi="Arial" w:cs="Arial"/>
          <w:color w:val="222222"/>
          <w:shd w:val="clear" w:color="auto" w:fill="FFFFFF"/>
        </w:rPr>
        <w:t>nondestructive</w:t>
      </w:r>
      <w:proofErr w:type="spellEnd"/>
      <w:r>
        <w:rPr>
          <w:rFonts w:ascii="Arial" w:hAnsi="Arial" w:cs="Arial"/>
          <w:color w:val="222222"/>
          <w:shd w:val="clear" w:color="auto" w:fill="FFFFFF"/>
        </w:rPr>
        <w:t xml:space="preserve"> DNA metabarcoding of macroinvertebrate samples for freshwater biomonitoring." </w:t>
      </w:r>
      <w:r>
        <w:rPr>
          <w:rFonts w:ascii="Arial" w:hAnsi="Arial" w:cs="Arial"/>
          <w:i/>
          <w:iCs/>
          <w:color w:val="222222"/>
          <w:shd w:val="clear" w:color="auto" w:fill="FFFFFF"/>
        </w:rPr>
        <w:t>Molecular ecology resources</w:t>
      </w:r>
      <w:r>
        <w:rPr>
          <w:rFonts w:ascii="Arial" w:hAnsi="Arial" w:cs="Arial"/>
          <w:color w:val="222222"/>
          <w:shd w:val="clear" w:color="auto" w:fill="FFFFFF"/>
        </w:rPr>
        <w:t> 19.4 (2019): 863-876.</w:t>
      </w:r>
    </w:p>
    <w:p w14:paraId="5B88D178" w14:textId="77777777" w:rsidR="00DF34DE" w:rsidRDefault="00DF34DE">
      <w:pPr>
        <w:pStyle w:val="CommentText"/>
        <w:rPr>
          <w:rFonts w:ascii="Arial" w:hAnsi="Arial" w:cs="Arial"/>
          <w:color w:val="222222"/>
          <w:shd w:val="clear" w:color="auto" w:fill="FFFFFF"/>
        </w:rPr>
      </w:pPr>
    </w:p>
    <w:p w14:paraId="04210039" w14:textId="6E089D56" w:rsidR="00DF34DE" w:rsidRDefault="00DF34DE">
      <w:pPr>
        <w:pStyle w:val="CommentText"/>
      </w:pPr>
    </w:p>
  </w:comment>
  <w:comment w:id="340" w:author="Alexander Piper (DJPR)" w:date="2020-04-24T17:11:00Z" w:initials="AP(">
    <w:p w14:paraId="5D85F629" w14:textId="77777777" w:rsidR="009D0EAC" w:rsidRDefault="009D0EAC" w:rsidP="009D0EAC">
      <w:pPr>
        <w:pStyle w:val="CommentText"/>
      </w:pPr>
      <w:r>
        <w:rPr>
          <w:rStyle w:val="CommentReference"/>
        </w:rPr>
        <w:annotationRef/>
      </w:r>
      <w:hyperlink r:id="rId1" w:history="1">
        <w:r>
          <w:rPr>
            <w:rStyle w:val="Hyperlink"/>
          </w:rPr>
          <w:t>https://www.biorxiv.org/content/biorxiv/early/2019/04/02/597302.full.pdf</w:t>
        </w:r>
      </w:hyperlink>
    </w:p>
  </w:comment>
  <w:comment w:id="357" w:author="Alexander Piper (DJPR)" w:date="2020-04-24T14:43:00Z" w:initials="AP(">
    <w:p w14:paraId="36F31023" w14:textId="77777777" w:rsidR="00D1509D" w:rsidRDefault="00D1509D">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 xml:space="preserve">Carew, Melissa E., Rhys A. Coleman, and </w:t>
      </w:r>
      <w:proofErr w:type="spellStart"/>
      <w:r>
        <w:rPr>
          <w:rFonts w:ascii="Arial" w:hAnsi="Arial" w:cs="Arial"/>
          <w:color w:val="222222"/>
          <w:shd w:val="clear" w:color="auto" w:fill="FFFFFF"/>
        </w:rPr>
        <w:t>Ary</w:t>
      </w:r>
      <w:proofErr w:type="spellEnd"/>
      <w:r>
        <w:rPr>
          <w:rFonts w:ascii="Arial" w:hAnsi="Arial" w:cs="Arial"/>
          <w:color w:val="222222"/>
          <w:shd w:val="clear" w:color="auto" w:fill="FFFFFF"/>
        </w:rPr>
        <w:t xml:space="preserve"> A. Hoffmann. "Can non-destructive DNA extraction of bulk invertebrate samples be used for metabarcoding?." </w:t>
      </w:r>
      <w:proofErr w:type="spellStart"/>
      <w:r>
        <w:rPr>
          <w:rFonts w:ascii="Arial" w:hAnsi="Arial" w:cs="Arial"/>
          <w:i/>
          <w:iCs/>
          <w:color w:val="222222"/>
          <w:shd w:val="clear" w:color="auto" w:fill="FFFFFF"/>
        </w:rPr>
        <w:t>PeerJ</w:t>
      </w:r>
      <w:proofErr w:type="spellEnd"/>
      <w:r>
        <w:rPr>
          <w:rFonts w:ascii="Arial" w:hAnsi="Arial" w:cs="Arial"/>
          <w:color w:val="222222"/>
          <w:shd w:val="clear" w:color="auto" w:fill="FFFFFF"/>
        </w:rPr>
        <w:t> 6 (2018): e4980.</w:t>
      </w:r>
    </w:p>
    <w:p w14:paraId="674D9F28" w14:textId="77777777" w:rsidR="009D0EAC" w:rsidRDefault="009D0EAC">
      <w:pPr>
        <w:pStyle w:val="CommentText"/>
        <w:rPr>
          <w:rFonts w:ascii="Arial" w:hAnsi="Arial" w:cs="Arial"/>
          <w:color w:val="222222"/>
          <w:shd w:val="clear" w:color="auto" w:fill="FFFFFF"/>
        </w:rPr>
      </w:pPr>
    </w:p>
    <w:p w14:paraId="20B5294A" w14:textId="77777777" w:rsidR="009D0EAC" w:rsidRDefault="009D0EAC">
      <w:pPr>
        <w:pStyle w:val="CommentText"/>
        <w:rPr>
          <w:rFonts w:ascii="Arial" w:hAnsi="Arial" w:cs="Arial"/>
          <w:color w:val="222222"/>
          <w:shd w:val="clear" w:color="auto" w:fill="FFFFFF"/>
        </w:rPr>
      </w:pPr>
    </w:p>
    <w:p w14:paraId="2B0FBA67" w14:textId="0812EECD" w:rsidR="009D0EAC" w:rsidRDefault="009D0EAC">
      <w:pPr>
        <w:pStyle w:val="CommentText"/>
      </w:pPr>
      <w:proofErr w:type="spellStart"/>
      <w:r>
        <w:rPr>
          <w:rFonts w:ascii="Arial" w:hAnsi="Arial" w:cs="Arial"/>
          <w:color w:val="222222"/>
          <w:shd w:val="clear" w:color="auto" w:fill="FFFFFF"/>
        </w:rPr>
        <w:t>Marquina</w:t>
      </w:r>
      <w:proofErr w:type="spellEnd"/>
      <w:r>
        <w:rPr>
          <w:rFonts w:ascii="Arial" w:hAnsi="Arial" w:cs="Arial"/>
          <w:color w:val="222222"/>
          <w:shd w:val="clear" w:color="auto" w:fill="FFFFFF"/>
        </w:rPr>
        <w:t xml:space="preserve">, D., Esparza-Salas, R., Roslin, T., &amp; </w:t>
      </w:r>
      <w:proofErr w:type="spellStart"/>
      <w:r>
        <w:rPr>
          <w:rFonts w:ascii="Arial" w:hAnsi="Arial" w:cs="Arial"/>
          <w:color w:val="222222"/>
          <w:shd w:val="clear" w:color="auto" w:fill="FFFFFF"/>
        </w:rPr>
        <w:t>Ronquist</w:t>
      </w:r>
      <w:proofErr w:type="spellEnd"/>
      <w:r>
        <w:rPr>
          <w:rFonts w:ascii="Arial" w:hAnsi="Arial" w:cs="Arial"/>
          <w:color w:val="222222"/>
          <w:shd w:val="clear" w:color="auto" w:fill="FFFFFF"/>
        </w:rPr>
        <w:t>, F. (2019). Establishing insect community composition using metabarcoding of soil samples, and preservative ethanol and homogenate from Malaise trap catches: surprising inconsistencies between methods. </w:t>
      </w:r>
      <w:proofErr w:type="spellStart"/>
      <w:r>
        <w:rPr>
          <w:rFonts w:ascii="Arial" w:hAnsi="Arial" w:cs="Arial"/>
          <w:i/>
          <w:iCs/>
          <w:color w:val="222222"/>
          <w:shd w:val="clear" w:color="auto" w:fill="FFFFFF"/>
        </w:rPr>
        <w:t>bioRxiv</w:t>
      </w:r>
      <w:proofErr w:type="spellEnd"/>
      <w:r>
        <w:rPr>
          <w:rFonts w:ascii="Arial" w:hAnsi="Arial" w:cs="Arial"/>
          <w:color w:val="222222"/>
          <w:shd w:val="clear" w:color="auto" w:fill="FFFFFF"/>
        </w:rPr>
        <w:t>, 597302.</w:t>
      </w:r>
    </w:p>
  </w:comment>
  <w:comment w:id="403" w:author="Alexander Piper (DJPR)" w:date="2019-10-10T12:56:00Z" w:initials="AP(">
    <w:p w14:paraId="54CB8E4E" w14:textId="5A6D3BD0" w:rsidR="00D1509D" w:rsidRDefault="00D1509D">
      <w:pPr>
        <w:pStyle w:val="CommentText"/>
      </w:pPr>
      <w:r>
        <w:rPr>
          <w:rStyle w:val="CommentReference"/>
        </w:rPr>
        <w:annotationRef/>
      </w:r>
      <w:r>
        <w:t>Did you add negative controls? How were they pooled alongside the others as they are hard to quantify?</w:t>
      </w:r>
    </w:p>
  </w:comment>
  <w:comment w:id="404" w:author="Alexander Piper (DJPR)" w:date="2020-05-03T14:58:00Z" w:initials="AP(">
    <w:p w14:paraId="713FA93C" w14:textId="4DA1AE1B" w:rsidR="00BC4D0C" w:rsidRDefault="00BC4D0C">
      <w:pPr>
        <w:pStyle w:val="CommentText"/>
      </w:pPr>
      <w:r>
        <w:rPr>
          <w:rStyle w:val="CommentReference"/>
        </w:rPr>
        <w:annotationRef/>
      </w:r>
      <w:r>
        <w:t xml:space="preserve">What’s the units on the y axis here? </w:t>
      </w:r>
    </w:p>
  </w:comment>
  <w:comment w:id="405" w:author="Alexander Piper (DJPR)" w:date="2020-04-24T13:30:00Z" w:initials="AP(">
    <w:p w14:paraId="6B9356FC" w14:textId="6CFEDF44" w:rsidR="00BC4D0C" w:rsidRDefault="00BC4D0C">
      <w:pPr>
        <w:pStyle w:val="CommentText"/>
      </w:pPr>
      <w:r>
        <w:rPr>
          <w:rStyle w:val="CommentReference"/>
        </w:rPr>
        <w:annotationRef/>
      </w:r>
      <w:r>
        <w:rPr>
          <w:rStyle w:val="CommentReference"/>
        </w:rPr>
        <w:t xml:space="preserve">How is this done, is this changes in expected proportions? </w:t>
      </w:r>
    </w:p>
  </w:comment>
  <w:comment w:id="406" w:author="Alexander Piper (DJPR)" w:date="2020-04-24T13:30:00Z" w:initials="AP(">
    <w:p w14:paraId="446A7D20" w14:textId="77777777" w:rsidR="00D1509D" w:rsidRDefault="00D1509D">
      <w:pPr>
        <w:pStyle w:val="CommentText"/>
      </w:pPr>
      <w:r>
        <w:rPr>
          <w:rStyle w:val="CommentReference"/>
        </w:rPr>
        <w:annotationRef/>
      </w:r>
      <w:proofErr w:type="spellStart"/>
      <w:r>
        <w:t>Whats</w:t>
      </w:r>
      <w:proofErr w:type="spellEnd"/>
      <w:r>
        <w:t xml:space="preserve"> this contrasted against?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C66D2" w15:done="0"/>
  <w15:commentEx w15:paraId="6BF42C7C" w15:done="0"/>
  <w15:commentEx w15:paraId="214523FB" w15:done="0"/>
  <w15:commentEx w15:paraId="6FD4B7E9" w15:done="0"/>
  <w15:commentEx w15:paraId="5D139898" w15:done="0"/>
  <w15:commentEx w15:paraId="53D1E1F9" w15:done="0"/>
  <w15:commentEx w15:paraId="14430FEB" w15:done="0"/>
  <w15:commentEx w15:paraId="04210039" w15:done="0"/>
  <w15:commentEx w15:paraId="5D85F629" w15:done="0"/>
  <w15:commentEx w15:paraId="2B0FBA67" w15:done="0"/>
  <w15:commentEx w15:paraId="54CB8E4E" w15:done="0"/>
  <w15:commentEx w15:paraId="713FA93C" w15:done="0"/>
  <w15:commentEx w15:paraId="6B9356FC" w15:done="0"/>
  <w15:commentEx w15:paraId="446A7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C66D2" w16cid:durableId="224D6495"/>
  <w16cid:commentId w16cid:paraId="6BF42C7C" w16cid:durableId="225AD2FC"/>
  <w16cid:commentId w16cid:paraId="214523FB" w16cid:durableId="224D7333"/>
  <w16cid:commentId w16cid:paraId="6FD4B7E9" w16cid:durableId="2259585B"/>
  <w16cid:commentId w16cid:paraId="5D139898" w16cid:durableId="22595994"/>
  <w16cid:commentId w16cid:paraId="53D1E1F9" w16cid:durableId="22595A10"/>
  <w16cid:commentId w16cid:paraId="14430FEB" w16cid:durableId="224D896D"/>
  <w16cid:commentId w16cid:paraId="04210039" w16cid:durableId="224D975D"/>
  <w16cid:commentId w16cid:paraId="5D85F629" w16cid:durableId="224D9C5E"/>
  <w16cid:commentId w16cid:paraId="2B0FBA67" w16cid:durableId="224D799F"/>
  <w16cid:commentId w16cid:paraId="54CB8E4E" w16cid:durableId="2149A8FB"/>
  <w16cid:commentId w16cid:paraId="713FA93C" w16cid:durableId="22595AB3"/>
  <w16cid:commentId w16cid:paraId="6B9356FC" w16cid:durableId="224D687A"/>
  <w16cid:commentId w16cid:paraId="446A7D20" w16cid:durableId="225AD2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9866" w14:textId="77777777" w:rsidR="00EB5013" w:rsidRDefault="00EB5013" w:rsidP="00904B67">
      <w:pPr>
        <w:spacing w:after="0" w:line="240" w:lineRule="auto"/>
      </w:pPr>
      <w:r>
        <w:separator/>
      </w:r>
    </w:p>
  </w:endnote>
  <w:endnote w:type="continuationSeparator" w:id="0">
    <w:p w14:paraId="4EA27ACC" w14:textId="77777777" w:rsidR="00EB5013" w:rsidRDefault="00EB5013" w:rsidP="00904B67">
      <w:pPr>
        <w:spacing w:after="0" w:line="240" w:lineRule="auto"/>
      </w:pPr>
      <w:r>
        <w:continuationSeparator/>
      </w:r>
    </w:p>
  </w:endnote>
  <w:endnote w:type="continuationNotice" w:id="1">
    <w:p w14:paraId="2215951E" w14:textId="77777777" w:rsidR="00EB5013" w:rsidRDefault="00EB50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268924"/>
      <w:docPartObj>
        <w:docPartGallery w:val="Page Numbers (Bottom of Page)"/>
        <w:docPartUnique/>
      </w:docPartObj>
    </w:sdtPr>
    <w:sdtEndPr>
      <w:rPr>
        <w:noProof/>
      </w:rPr>
    </w:sdtEndPr>
    <w:sdtContent>
      <w:p w14:paraId="6673ECE9" w14:textId="77777777" w:rsidR="00D1509D" w:rsidRDefault="00D150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54923F" w14:textId="77777777" w:rsidR="00D1509D" w:rsidRDefault="00D15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8899" w14:textId="77777777" w:rsidR="00EB5013" w:rsidRDefault="00EB5013" w:rsidP="00904B67">
      <w:pPr>
        <w:spacing w:after="0" w:line="240" w:lineRule="auto"/>
      </w:pPr>
      <w:r>
        <w:separator/>
      </w:r>
    </w:p>
  </w:footnote>
  <w:footnote w:type="continuationSeparator" w:id="0">
    <w:p w14:paraId="4F62D9CC" w14:textId="77777777" w:rsidR="00EB5013" w:rsidRDefault="00EB5013" w:rsidP="00904B67">
      <w:pPr>
        <w:spacing w:after="0" w:line="240" w:lineRule="auto"/>
      </w:pPr>
      <w:r>
        <w:continuationSeparator/>
      </w:r>
    </w:p>
  </w:footnote>
  <w:footnote w:type="continuationNotice" w:id="1">
    <w:p w14:paraId="2453BD4D" w14:textId="77777777" w:rsidR="00EB5013" w:rsidRDefault="00EB50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83A39" w14:textId="77777777" w:rsidR="003B52D6" w:rsidRDefault="003B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1C05"/>
    <w:multiLevelType w:val="multilevel"/>
    <w:tmpl w:val="6756B9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BC6E20"/>
    <w:multiLevelType w:val="hybridMultilevel"/>
    <w:tmpl w:val="FC027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DC769B"/>
    <w:multiLevelType w:val="multilevel"/>
    <w:tmpl w:val="3E000942"/>
    <w:lvl w:ilvl="0">
      <w:start w:val="4"/>
      <w:numFmt w:val="decimal"/>
      <w:lvlText w:val="%1."/>
      <w:lvlJc w:val="left"/>
      <w:pPr>
        <w:ind w:left="1080" w:hanging="360"/>
      </w:pPr>
      <w:rPr>
        <w:rFonts w:hint="default"/>
      </w:rPr>
    </w:lvl>
    <w:lvl w:ilvl="1">
      <w:start w:val="4"/>
      <w:numFmt w:val="decimal"/>
      <w:isLgl/>
      <w:lvlText w:val="%1.%2."/>
      <w:lvlJc w:val="left"/>
      <w:pPr>
        <w:ind w:left="1575" w:hanging="49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B1C2803"/>
    <w:multiLevelType w:val="hybridMultilevel"/>
    <w:tmpl w:val="48D0C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Piper (DJPR)">
    <w15:presenceInfo w15:providerId="AD" w15:userId="S::alexander.piper@agriculture.vic.gov.au::03115bc2-e66c-46c3-b298-a253ec77423b"/>
  </w15:person>
  <w15:person w15:author="Alexander Piper (DJPR) [2]">
    <w15:presenceInfo w15:providerId="AD" w15:userId="S::alexander.piper@ecodev.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6A"/>
    <w:rsid w:val="00001BD8"/>
    <w:rsid w:val="00011BAA"/>
    <w:rsid w:val="00020B77"/>
    <w:rsid w:val="00024C54"/>
    <w:rsid w:val="0002706F"/>
    <w:rsid w:val="000369EB"/>
    <w:rsid w:val="00040E2C"/>
    <w:rsid w:val="00043931"/>
    <w:rsid w:val="0005385B"/>
    <w:rsid w:val="00083D51"/>
    <w:rsid w:val="00084B28"/>
    <w:rsid w:val="00093C04"/>
    <w:rsid w:val="000A0E4C"/>
    <w:rsid w:val="000A23F7"/>
    <w:rsid w:val="000A5253"/>
    <w:rsid w:val="000B1CAE"/>
    <w:rsid w:val="000B41BF"/>
    <w:rsid w:val="000C0140"/>
    <w:rsid w:val="000D0ECE"/>
    <w:rsid w:val="000E259E"/>
    <w:rsid w:val="000E387D"/>
    <w:rsid w:val="000E7DFB"/>
    <w:rsid w:val="000F5900"/>
    <w:rsid w:val="001015AA"/>
    <w:rsid w:val="00116F18"/>
    <w:rsid w:val="00140B47"/>
    <w:rsid w:val="00146390"/>
    <w:rsid w:val="001466A8"/>
    <w:rsid w:val="00154995"/>
    <w:rsid w:val="00173868"/>
    <w:rsid w:val="00175514"/>
    <w:rsid w:val="0018147F"/>
    <w:rsid w:val="00182B56"/>
    <w:rsid w:val="00187DE3"/>
    <w:rsid w:val="00194F86"/>
    <w:rsid w:val="001B079E"/>
    <w:rsid w:val="001B295D"/>
    <w:rsid w:val="001B30B0"/>
    <w:rsid w:val="001C2168"/>
    <w:rsid w:val="001C360C"/>
    <w:rsid w:val="001C3C43"/>
    <w:rsid w:val="001D2B01"/>
    <w:rsid w:val="001E21AD"/>
    <w:rsid w:val="001E3591"/>
    <w:rsid w:val="00202B59"/>
    <w:rsid w:val="00213BD0"/>
    <w:rsid w:val="00216665"/>
    <w:rsid w:val="00232A48"/>
    <w:rsid w:val="002333FC"/>
    <w:rsid w:val="00241653"/>
    <w:rsid w:val="00251AB7"/>
    <w:rsid w:val="00255B1F"/>
    <w:rsid w:val="00260888"/>
    <w:rsid w:val="00260912"/>
    <w:rsid w:val="00263161"/>
    <w:rsid w:val="0026514A"/>
    <w:rsid w:val="002702FB"/>
    <w:rsid w:val="002954B0"/>
    <w:rsid w:val="002B754D"/>
    <w:rsid w:val="002D20A3"/>
    <w:rsid w:val="002F732E"/>
    <w:rsid w:val="00302CEB"/>
    <w:rsid w:val="00324C2D"/>
    <w:rsid w:val="00335A72"/>
    <w:rsid w:val="003443A1"/>
    <w:rsid w:val="0037308D"/>
    <w:rsid w:val="00375ECB"/>
    <w:rsid w:val="00380CF0"/>
    <w:rsid w:val="003868E0"/>
    <w:rsid w:val="003A03A3"/>
    <w:rsid w:val="003A15A2"/>
    <w:rsid w:val="003A3456"/>
    <w:rsid w:val="003B52D6"/>
    <w:rsid w:val="003C262C"/>
    <w:rsid w:val="003E18C2"/>
    <w:rsid w:val="003E669D"/>
    <w:rsid w:val="003F0C8F"/>
    <w:rsid w:val="003F2418"/>
    <w:rsid w:val="00401025"/>
    <w:rsid w:val="00406BD5"/>
    <w:rsid w:val="00453619"/>
    <w:rsid w:val="00462F00"/>
    <w:rsid w:val="00476592"/>
    <w:rsid w:val="00483916"/>
    <w:rsid w:val="0049030A"/>
    <w:rsid w:val="004A2AFE"/>
    <w:rsid w:val="004B3B97"/>
    <w:rsid w:val="004B715F"/>
    <w:rsid w:val="004C2A81"/>
    <w:rsid w:val="004D494F"/>
    <w:rsid w:val="004E20D4"/>
    <w:rsid w:val="004E21B0"/>
    <w:rsid w:val="004E5DFB"/>
    <w:rsid w:val="004F7CE5"/>
    <w:rsid w:val="00500CEF"/>
    <w:rsid w:val="005012A6"/>
    <w:rsid w:val="00510E4C"/>
    <w:rsid w:val="00512C44"/>
    <w:rsid w:val="00513021"/>
    <w:rsid w:val="00520BB9"/>
    <w:rsid w:val="00524DDE"/>
    <w:rsid w:val="00533518"/>
    <w:rsid w:val="00536BD9"/>
    <w:rsid w:val="005402E0"/>
    <w:rsid w:val="00541877"/>
    <w:rsid w:val="00545B16"/>
    <w:rsid w:val="00554A31"/>
    <w:rsid w:val="00555113"/>
    <w:rsid w:val="00563F19"/>
    <w:rsid w:val="005662E3"/>
    <w:rsid w:val="0056695F"/>
    <w:rsid w:val="0058684F"/>
    <w:rsid w:val="005B02D2"/>
    <w:rsid w:val="005D2995"/>
    <w:rsid w:val="005E4E00"/>
    <w:rsid w:val="005E5913"/>
    <w:rsid w:val="005F49A8"/>
    <w:rsid w:val="0060170C"/>
    <w:rsid w:val="0061367B"/>
    <w:rsid w:val="00614A03"/>
    <w:rsid w:val="00616AB2"/>
    <w:rsid w:val="006219DE"/>
    <w:rsid w:val="00635956"/>
    <w:rsid w:val="0064010D"/>
    <w:rsid w:val="0064282B"/>
    <w:rsid w:val="00642A76"/>
    <w:rsid w:val="00643269"/>
    <w:rsid w:val="006435D0"/>
    <w:rsid w:val="0064767E"/>
    <w:rsid w:val="00650B3F"/>
    <w:rsid w:val="00654C64"/>
    <w:rsid w:val="00665477"/>
    <w:rsid w:val="00676D37"/>
    <w:rsid w:val="00680713"/>
    <w:rsid w:val="00680C0B"/>
    <w:rsid w:val="0069126C"/>
    <w:rsid w:val="006913DB"/>
    <w:rsid w:val="00692C11"/>
    <w:rsid w:val="006A0812"/>
    <w:rsid w:val="006B30D9"/>
    <w:rsid w:val="006B72C0"/>
    <w:rsid w:val="006C1AAF"/>
    <w:rsid w:val="006C5DBA"/>
    <w:rsid w:val="006D5A08"/>
    <w:rsid w:val="006D7B98"/>
    <w:rsid w:val="006E4CB5"/>
    <w:rsid w:val="006F12D2"/>
    <w:rsid w:val="00701312"/>
    <w:rsid w:val="007019DD"/>
    <w:rsid w:val="007073CB"/>
    <w:rsid w:val="00712512"/>
    <w:rsid w:val="00717E25"/>
    <w:rsid w:val="00724A6A"/>
    <w:rsid w:val="007301E4"/>
    <w:rsid w:val="0073640E"/>
    <w:rsid w:val="007369AC"/>
    <w:rsid w:val="00754A7F"/>
    <w:rsid w:val="00797E2A"/>
    <w:rsid w:val="007A7436"/>
    <w:rsid w:val="007A7EC4"/>
    <w:rsid w:val="007B5A9C"/>
    <w:rsid w:val="007B6252"/>
    <w:rsid w:val="007C0A26"/>
    <w:rsid w:val="007C4940"/>
    <w:rsid w:val="007D7459"/>
    <w:rsid w:val="007E0174"/>
    <w:rsid w:val="007E0F2B"/>
    <w:rsid w:val="007E50CA"/>
    <w:rsid w:val="007E5F66"/>
    <w:rsid w:val="007F213A"/>
    <w:rsid w:val="007F2F92"/>
    <w:rsid w:val="007F313C"/>
    <w:rsid w:val="007F4E7D"/>
    <w:rsid w:val="007F5B2E"/>
    <w:rsid w:val="007F7060"/>
    <w:rsid w:val="00800013"/>
    <w:rsid w:val="00807F2D"/>
    <w:rsid w:val="008140A6"/>
    <w:rsid w:val="0082286B"/>
    <w:rsid w:val="008454FA"/>
    <w:rsid w:val="00850622"/>
    <w:rsid w:val="008536C4"/>
    <w:rsid w:val="008616E0"/>
    <w:rsid w:val="00863C17"/>
    <w:rsid w:val="008728FB"/>
    <w:rsid w:val="00876DEE"/>
    <w:rsid w:val="00893A5E"/>
    <w:rsid w:val="008A539D"/>
    <w:rsid w:val="008A5DC5"/>
    <w:rsid w:val="008C3F5F"/>
    <w:rsid w:val="008D0CFE"/>
    <w:rsid w:val="008D5447"/>
    <w:rsid w:val="00903BC7"/>
    <w:rsid w:val="00904B67"/>
    <w:rsid w:val="0091206A"/>
    <w:rsid w:val="009361EE"/>
    <w:rsid w:val="0094017D"/>
    <w:rsid w:val="0094437F"/>
    <w:rsid w:val="00966601"/>
    <w:rsid w:val="00974097"/>
    <w:rsid w:val="00980DC6"/>
    <w:rsid w:val="009815B2"/>
    <w:rsid w:val="00981BAF"/>
    <w:rsid w:val="00997A37"/>
    <w:rsid w:val="009A3C9A"/>
    <w:rsid w:val="009B1CC5"/>
    <w:rsid w:val="009C22CB"/>
    <w:rsid w:val="009D0EAC"/>
    <w:rsid w:val="009D591C"/>
    <w:rsid w:val="00A02966"/>
    <w:rsid w:val="00A066F6"/>
    <w:rsid w:val="00A1049A"/>
    <w:rsid w:val="00A34444"/>
    <w:rsid w:val="00A51B1A"/>
    <w:rsid w:val="00A526C9"/>
    <w:rsid w:val="00A572A6"/>
    <w:rsid w:val="00A63C0C"/>
    <w:rsid w:val="00A6468E"/>
    <w:rsid w:val="00A776E3"/>
    <w:rsid w:val="00A83D56"/>
    <w:rsid w:val="00A959E9"/>
    <w:rsid w:val="00AA59D2"/>
    <w:rsid w:val="00AC5133"/>
    <w:rsid w:val="00AD200F"/>
    <w:rsid w:val="00AF2A8E"/>
    <w:rsid w:val="00B067A5"/>
    <w:rsid w:val="00B208BD"/>
    <w:rsid w:val="00B36C6F"/>
    <w:rsid w:val="00B52974"/>
    <w:rsid w:val="00B71D22"/>
    <w:rsid w:val="00B72ADD"/>
    <w:rsid w:val="00B82259"/>
    <w:rsid w:val="00B849F1"/>
    <w:rsid w:val="00B86A90"/>
    <w:rsid w:val="00BA0ADD"/>
    <w:rsid w:val="00BA4E2B"/>
    <w:rsid w:val="00BB3236"/>
    <w:rsid w:val="00BC4D0C"/>
    <w:rsid w:val="00BE4A4A"/>
    <w:rsid w:val="00BE607C"/>
    <w:rsid w:val="00BF0F0A"/>
    <w:rsid w:val="00BF6F09"/>
    <w:rsid w:val="00C26519"/>
    <w:rsid w:val="00C34B76"/>
    <w:rsid w:val="00C55DDA"/>
    <w:rsid w:val="00C65A58"/>
    <w:rsid w:val="00C73D82"/>
    <w:rsid w:val="00C947DF"/>
    <w:rsid w:val="00C94872"/>
    <w:rsid w:val="00CA7C04"/>
    <w:rsid w:val="00CB6878"/>
    <w:rsid w:val="00CC6B5D"/>
    <w:rsid w:val="00CD74CB"/>
    <w:rsid w:val="00CE1004"/>
    <w:rsid w:val="00CE452F"/>
    <w:rsid w:val="00CE6AC7"/>
    <w:rsid w:val="00CF5139"/>
    <w:rsid w:val="00D03E53"/>
    <w:rsid w:val="00D1509D"/>
    <w:rsid w:val="00D15633"/>
    <w:rsid w:val="00D200A1"/>
    <w:rsid w:val="00D20FEF"/>
    <w:rsid w:val="00D267C7"/>
    <w:rsid w:val="00D34AB4"/>
    <w:rsid w:val="00D36B23"/>
    <w:rsid w:val="00D478AB"/>
    <w:rsid w:val="00D56CCC"/>
    <w:rsid w:val="00D918EF"/>
    <w:rsid w:val="00D92722"/>
    <w:rsid w:val="00D979AE"/>
    <w:rsid w:val="00DA036B"/>
    <w:rsid w:val="00DB3541"/>
    <w:rsid w:val="00DB463A"/>
    <w:rsid w:val="00DB5318"/>
    <w:rsid w:val="00DD7E21"/>
    <w:rsid w:val="00DE1B38"/>
    <w:rsid w:val="00DF34DE"/>
    <w:rsid w:val="00DF522D"/>
    <w:rsid w:val="00E10CDA"/>
    <w:rsid w:val="00E24647"/>
    <w:rsid w:val="00E32295"/>
    <w:rsid w:val="00E3647F"/>
    <w:rsid w:val="00E4459A"/>
    <w:rsid w:val="00E47D2D"/>
    <w:rsid w:val="00E52162"/>
    <w:rsid w:val="00E5266D"/>
    <w:rsid w:val="00E52C41"/>
    <w:rsid w:val="00E60AA6"/>
    <w:rsid w:val="00E706A2"/>
    <w:rsid w:val="00E76915"/>
    <w:rsid w:val="00E7757A"/>
    <w:rsid w:val="00E907AC"/>
    <w:rsid w:val="00E92CC0"/>
    <w:rsid w:val="00EA79CF"/>
    <w:rsid w:val="00EB1A5F"/>
    <w:rsid w:val="00EB23CD"/>
    <w:rsid w:val="00EB5013"/>
    <w:rsid w:val="00EC6518"/>
    <w:rsid w:val="00EC78A2"/>
    <w:rsid w:val="00ED548B"/>
    <w:rsid w:val="00ED7B2F"/>
    <w:rsid w:val="00EE1AB8"/>
    <w:rsid w:val="00EE7296"/>
    <w:rsid w:val="00EF0C21"/>
    <w:rsid w:val="00F17707"/>
    <w:rsid w:val="00F226EE"/>
    <w:rsid w:val="00F31938"/>
    <w:rsid w:val="00F40209"/>
    <w:rsid w:val="00F410CA"/>
    <w:rsid w:val="00F5148B"/>
    <w:rsid w:val="00F67225"/>
    <w:rsid w:val="00F77B3F"/>
    <w:rsid w:val="00F854E7"/>
    <w:rsid w:val="00FA353F"/>
    <w:rsid w:val="00FA3D15"/>
    <w:rsid w:val="00FB6ADE"/>
    <w:rsid w:val="00FC1C14"/>
    <w:rsid w:val="00FC1E2E"/>
    <w:rsid w:val="00FD603C"/>
    <w:rsid w:val="00FE10F8"/>
    <w:rsid w:val="00FE237A"/>
    <w:rsid w:val="00FE500F"/>
    <w:rsid w:val="00FE5E6E"/>
    <w:rsid w:val="00FF0516"/>
    <w:rsid w:val="00FF4F66"/>
    <w:rsid w:val="00FF5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3A42"/>
  <w15:chartTrackingRefBased/>
  <w15:docId w15:val="{2EC08517-F7C6-4A67-97E3-D910CB40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6A"/>
    <w:rPr>
      <w:rFonts w:ascii="Segoe UI" w:hAnsi="Segoe UI" w:cs="Segoe UI"/>
      <w:sz w:val="18"/>
      <w:szCs w:val="18"/>
    </w:rPr>
  </w:style>
  <w:style w:type="paragraph" w:styleId="ListParagraph">
    <w:name w:val="List Paragraph"/>
    <w:basedOn w:val="Normal"/>
    <w:uiPriority w:val="34"/>
    <w:qFormat/>
    <w:rsid w:val="00676D37"/>
    <w:pPr>
      <w:spacing w:after="180" w:line="240" w:lineRule="auto"/>
      <w:ind w:left="720"/>
      <w:contextualSpacing/>
    </w:pPr>
    <w:rPr>
      <w:rFonts w:asciiTheme="majorHAnsi" w:hAnsiTheme="majorHAnsi" w:cs="Arial"/>
      <w:sz w:val="20"/>
      <w:szCs w:val="20"/>
      <w:lang w:val="en-US"/>
    </w:rPr>
  </w:style>
  <w:style w:type="table" w:styleId="TableGrid">
    <w:name w:val="Table Grid"/>
    <w:basedOn w:val="TableNormal"/>
    <w:uiPriority w:val="39"/>
    <w:rsid w:val="004F7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E1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D56C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04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B67"/>
  </w:style>
  <w:style w:type="paragraph" w:styleId="Footer">
    <w:name w:val="footer"/>
    <w:basedOn w:val="Normal"/>
    <w:link w:val="FooterChar"/>
    <w:uiPriority w:val="99"/>
    <w:unhideWhenUsed/>
    <w:rsid w:val="00904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B67"/>
  </w:style>
  <w:style w:type="character" w:styleId="LineNumber">
    <w:name w:val="line number"/>
    <w:basedOn w:val="DefaultParagraphFont"/>
    <w:uiPriority w:val="99"/>
    <w:semiHidden/>
    <w:unhideWhenUsed/>
    <w:rsid w:val="00904B67"/>
  </w:style>
  <w:style w:type="character" w:styleId="Hyperlink">
    <w:name w:val="Hyperlink"/>
    <w:basedOn w:val="DefaultParagraphFont"/>
    <w:uiPriority w:val="99"/>
    <w:unhideWhenUsed/>
    <w:rsid w:val="00B71D22"/>
    <w:rPr>
      <w:color w:val="0563C1" w:themeColor="hyperlink"/>
      <w:u w:val="single"/>
    </w:rPr>
  </w:style>
  <w:style w:type="character" w:styleId="UnresolvedMention">
    <w:name w:val="Unresolved Mention"/>
    <w:basedOn w:val="DefaultParagraphFont"/>
    <w:uiPriority w:val="99"/>
    <w:semiHidden/>
    <w:unhideWhenUsed/>
    <w:rsid w:val="00B71D22"/>
    <w:rPr>
      <w:color w:val="605E5C"/>
      <w:shd w:val="clear" w:color="auto" w:fill="E1DFDD"/>
    </w:rPr>
  </w:style>
  <w:style w:type="character" w:styleId="CommentReference">
    <w:name w:val="annotation reference"/>
    <w:basedOn w:val="DefaultParagraphFont"/>
    <w:uiPriority w:val="99"/>
    <w:semiHidden/>
    <w:unhideWhenUsed/>
    <w:rsid w:val="00B36C6F"/>
    <w:rPr>
      <w:sz w:val="16"/>
      <w:szCs w:val="16"/>
    </w:rPr>
  </w:style>
  <w:style w:type="paragraph" w:styleId="CommentText">
    <w:name w:val="annotation text"/>
    <w:basedOn w:val="Normal"/>
    <w:link w:val="CommentTextChar"/>
    <w:uiPriority w:val="99"/>
    <w:unhideWhenUsed/>
    <w:rsid w:val="00B36C6F"/>
    <w:pPr>
      <w:spacing w:line="240" w:lineRule="auto"/>
    </w:pPr>
    <w:rPr>
      <w:sz w:val="20"/>
      <w:szCs w:val="20"/>
    </w:rPr>
  </w:style>
  <w:style w:type="character" w:customStyle="1" w:styleId="CommentTextChar">
    <w:name w:val="Comment Text Char"/>
    <w:basedOn w:val="DefaultParagraphFont"/>
    <w:link w:val="CommentText"/>
    <w:uiPriority w:val="99"/>
    <w:rsid w:val="00B36C6F"/>
    <w:rPr>
      <w:sz w:val="20"/>
      <w:szCs w:val="20"/>
    </w:rPr>
  </w:style>
  <w:style w:type="paragraph" w:styleId="CommentSubject">
    <w:name w:val="annotation subject"/>
    <w:basedOn w:val="CommentText"/>
    <w:next w:val="CommentText"/>
    <w:link w:val="CommentSubjectChar"/>
    <w:uiPriority w:val="99"/>
    <w:semiHidden/>
    <w:unhideWhenUsed/>
    <w:rsid w:val="00B36C6F"/>
    <w:rPr>
      <w:b/>
      <w:bCs/>
    </w:rPr>
  </w:style>
  <w:style w:type="character" w:customStyle="1" w:styleId="CommentSubjectChar">
    <w:name w:val="Comment Subject Char"/>
    <w:basedOn w:val="CommentTextChar"/>
    <w:link w:val="CommentSubject"/>
    <w:uiPriority w:val="99"/>
    <w:semiHidden/>
    <w:rsid w:val="00B36C6F"/>
    <w:rPr>
      <w:b/>
      <w:bCs/>
      <w:sz w:val="20"/>
      <w:szCs w:val="20"/>
    </w:rPr>
  </w:style>
  <w:style w:type="paragraph" w:styleId="Revision">
    <w:name w:val="Revision"/>
    <w:hidden/>
    <w:uiPriority w:val="99"/>
    <w:semiHidden/>
    <w:rsid w:val="00202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67996">
      <w:bodyDiv w:val="1"/>
      <w:marLeft w:val="0"/>
      <w:marRight w:val="0"/>
      <w:marTop w:val="0"/>
      <w:marBottom w:val="0"/>
      <w:divBdr>
        <w:top w:val="none" w:sz="0" w:space="0" w:color="auto"/>
        <w:left w:val="none" w:sz="0" w:space="0" w:color="auto"/>
        <w:bottom w:val="none" w:sz="0" w:space="0" w:color="auto"/>
        <w:right w:val="none" w:sz="0" w:space="0" w:color="auto"/>
      </w:divBdr>
    </w:div>
    <w:div w:id="781657603">
      <w:bodyDiv w:val="1"/>
      <w:marLeft w:val="0"/>
      <w:marRight w:val="0"/>
      <w:marTop w:val="0"/>
      <w:marBottom w:val="0"/>
      <w:divBdr>
        <w:top w:val="none" w:sz="0" w:space="0" w:color="auto"/>
        <w:left w:val="none" w:sz="0" w:space="0" w:color="auto"/>
        <w:bottom w:val="none" w:sz="0" w:space="0" w:color="auto"/>
        <w:right w:val="none" w:sz="0" w:space="0" w:color="auto"/>
      </w:divBdr>
    </w:div>
    <w:div w:id="995188162">
      <w:bodyDiv w:val="1"/>
      <w:marLeft w:val="0"/>
      <w:marRight w:val="0"/>
      <w:marTop w:val="0"/>
      <w:marBottom w:val="0"/>
      <w:divBdr>
        <w:top w:val="none" w:sz="0" w:space="0" w:color="auto"/>
        <w:left w:val="none" w:sz="0" w:space="0" w:color="auto"/>
        <w:bottom w:val="none" w:sz="0" w:space="0" w:color="auto"/>
        <w:right w:val="none" w:sz="0" w:space="0" w:color="auto"/>
      </w:divBdr>
    </w:div>
    <w:div w:id="17940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iorxiv.org/content/biorxiv/early/2019/04/02/597302.full.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hyperlink" Target="https://doi.org/10.1016/S0167-8809(00)00220-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DRAFT%20DNA%20extraction%204%20pools\version%203.0\QuickExtract%20new%20vs%20ol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AFT%20DNA%20extraction%204%20pools\version%203.0\QuickExtract%20new%20vs%20ol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nternal.vic.gov.au\DEDJTR\HomeDirs2\vic5qtb\Desktop\DRAFT%20DNA%20extraction%204%20pools\concentrations%20and%20pooling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QuickExtract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'QuickExtract Quality'!$A$46</c:f>
              <c:strCache>
                <c:ptCount val="1"/>
                <c:pt idx="0">
                  <c:v>Primer 1</c:v>
                </c:pt>
              </c:strCache>
            </c:strRef>
          </c:tx>
          <c:spPr>
            <a:solidFill>
              <a:schemeClr val="accent1"/>
            </a:solidFill>
            <a:ln>
              <a:noFill/>
            </a:ln>
            <a:effectLst/>
          </c:spPr>
          <c:invertIfNegative val="0"/>
          <c:cat>
            <c:multiLvlStrRef>
              <c:f>'QuickExtract Quality'!$B$44:$I$45</c:f>
              <c:multiLvlStrCache>
                <c:ptCount val="8"/>
                <c:lvl>
                  <c:pt idx="0">
                    <c:v>fresh</c:v>
                  </c:pt>
                  <c:pt idx="1">
                    <c:v>old</c:v>
                  </c:pt>
                  <c:pt idx="2">
                    <c:v>fresh</c:v>
                  </c:pt>
                  <c:pt idx="3">
                    <c:v>old</c:v>
                  </c:pt>
                  <c:pt idx="4">
                    <c:v>fresh</c:v>
                  </c:pt>
                  <c:pt idx="5">
                    <c:v>old</c:v>
                  </c:pt>
                  <c:pt idx="6">
                    <c:v>fresh</c:v>
                  </c:pt>
                  <c:pt idx="7">
                    <c:v>old</c:v>
                  </c:pt>
                </c:lvl>
                <c:lvl>
                  <c:pt idx="0">
                    <c:v>pool 1</c:v>
                  </c:pt>
                  <c:pt idx="2">
                    <c:v>pool 2</c:v>
                  </c:pt>
                  <c:pt idx="4">
                    <c:v>pool 3</c:v>
                  </c:pt>
                  <c:pt idx="6">
                    <c:v>pool 4</c:v>
                  </c:pt>
                </c:lvl>
              </c:multiLvlStrCache>
            </c:multiLvlStrRef>
          </c:cat>
          <c:val>
            <c:numRef>
              <c:f>'QuickExtract Quality'!$B$46:$I$46</c:f>
              <c:numCache>
                <c:formatCode>General</c:formatCode>
                <c:ptCount val="8"/>
                <c:pt idx="0">
                  <c:v>698831</c:v>
                </c:pt>
                <c:pt idx="1">
                  <c:v>156656</c:v>
                </c:pt>
                <c:pt idx="2">
                  <c:v>525888</c:v>
                </c:pt>
                <c:pt idx="3">
                  <c:v>200551</c:v>
                </c:pt>
                <c:pt idx="4">
                  <c:v>524193</c:v>
                </c:pt>
                <c:pt idx="5">
                  <c:v>22823</c:v>
                </c:pt>
                <c:pt idx="6">
                  <c:v>418468</c:v>
                </c:pt>
                <c:pt idx="7">
                  <c:v>20175</c:v>
                </c:pt>
              </c:numCache>
            </c:numRef>
          </c:val>
          <c:extLst>
            <c:ext xmlns:c16="http://schemas.microsoft.com/office/drawing/2014/chart" uri="{C3380CC4-5D6E-409C-BE32-E72D297353CC}">
              <c16:uniqueId val="{00000000-0E95-4D95-BA01-05CC358686CB}"/>
            </c:ext>
          </c:extLst>
        </c:ser>
        <c:ser>
          <c:idx val="1"/>
          <c:order val="1"/>
          <c:tx>
            <c:strRef>
              <c:f>'QuickExtract Quality'!$A$47</c:f>
              <c:strCache>
                <c:ptCount val="1"/>
                <c:pt idx="0">
                  <c:v>Primer 2</c:v>
                </c:pt>
              </c:strCache>
            </c:strRef>
          </c:tx>
          <c:spPr>
            <a:solidFill>
              <a:schemeClr val="accent2"/>
            </a:solidFill>
            <a:ln>
              <a:noFill/>
            </a:ln>
            <a:effectLst/>
          </c:spPr>
          <c:invertIfNegative val="0"/>
          <c:cat>
            <c:multiLvlStrRef>
              <c:f>'QuickExtract Quality'!$B$44:$I$45</c:f>
              <c:multiLvlStrCache>
                <c:ptCount val="8"/>
                <c:lvl>
                  <c:pt idx="0">
                    <c:v>fresh</c:v>
                  </c:pt>
                  <c:pt idx="1">
                    <c:v>old</c:v>
                  </c:pt>
                  <c:pt idx="2">
                    <c:v>fresh</c:v>
                  </c:pt>
                  <c:pt idx="3">
                    <c:v>old</c:v>
                  </c:pt>
                  <c:pt idx="4">
                    <c:v>fresh</c:v>
                  </c:pt>
                  <c:pt idx="5">
                    <c:v>old</c:v>
                  </c:pt>
                  <c:pt idx="6">
                    <c:v>fresh</c:v>
                  </c:pt>
                  <c:pt idx="7">
                    <c:v>old</c:v>
                  </c:pt>
                </c:lvl>
                <c:lvl>
                  <c:pt idx="0">
                    <c:v>pool 1</c:v>
                  </c:pt>
                  <c:pt idx="2">
                    <c:v>pool 2</c:v>
                  </c:pt>
                  <c:pt idx="4">
                    <c:v>pool 3</c:v>
                  </c:pt>
                  <c:pt idx="6">
                    <c:v>pool 4</c:v>
                  </c:pt>
                </c:lvl>
              </c:multiLvlStrCache>
            </c:multiLvlStrRef>
          </c:cat>
          <c:val>
            <c:numRef>
              <c:f>'QuickExtract Quality'!$B$47:$I$47</c:f>
              <c:numCache>
                <c:formatCode>General</c:formatCode>
                <c:ptCount val="8"/>
                <c:pt idx="0">
                  <c:v>433683</c:v>
                </c:pt>
                <c:pt idx="1">
                  <c:v>3168</c:v>
                </c:pt>
                <c:pt idx="2">
                  <c:v>678690</c:v>
                </c:pt>
                <c:pt idx="3">
                  <c:v>620</c:v>
                </c:pt>
                <c:pt idx="4">
                  <c:v>528447</c:v>
                </c:pt>
                <c:pt idx="5">
                  <c:v>5225</c:v>
                </c:pt>
                <c:pt idx="6">
                  <c:v>427506</c:v>
                </c:pt>
                <c:pt idx="7">
                  <c:v>941</c:v>
                </c:pt>
              </c:numCache>
            </c:numRef>
          </c:val>
          <c:extLst>
            <c:ext xmlns:c16="http://schemas.microsoft.com/office/drawing/2014/chart" uri="{C3380CC4-5D6E-409C-BE32-E72D297353CC}">
              <c16:uniqueId val="{00000001-0E95-4D95-BA01-05CC358686CB}"/>
            </c:ext>
          </c:extLst>
        </c:ser>
        <c:dLbls>
          <c:showLegendKey val="0"/>
          <c:showVal val="0"/>
          <c:showCatName val="0"/>
          <c:showSerName val="0"/>
          <c:showPercent val="0"/>
          <c:showBubbleSize val="0"/>
        </c:dLbls>
        <c:gapWidth val="219"/>
        <c:overlap val="-27"/>
        <c:axId val="1779860623"/>
        <c:axId val="1594250095"/>
      </c:barChart>
      <c:catAx>
        <c:axId val="177986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4250095"/>
        <c:crosses val="autoZero"/>
        <c:auto val="1"/>
        <c:lblAlgn val="ctr"/>
        <c:lblOffset val="100"/>
        <c:noMultiLvlLbl val="0"/>
      </c:catAx>
      <c:valAx>
        <c:axId val="159425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6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QIAGEN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'Blood and Tissue Kit'!$A$46</c:f>
              <c:strCache>
                <c:ptCount val="1"/>
                <c:pt idx="0">
                  <c:v>Primer 1</c:v>
                </c:pt>
              </c:strCache>
            </c:strRef>
          </c:tx>
          <c:spPr>
            <a:solidFill>
              <a:schemeClr val="accent1"/>
            </a:solidFill>
            <a:ln>
              <a:noFill/>
            </a:ln>
            <a:effectLst/>
          </c:spPr>
          <c:invertIfNegative val="0"/>
          <c:cat>
            <c:multiLvlStrRef>
              <c:f>'Blood and Tissue Kit'!$B$44:$I$45</c:f>
              <c:multiLvlStrCache>
                <c:ptCount val="8"/>
                <c:lvl>
                  <c:pt idx="0">
                    <c:v>fresh</c:v>
                  </c:pt>
                  <c:pt idx="1">
                    <c:v>old</c:v>
                  </c:pt>
                  <c:pt idx="2">
                    <c:v>fresh</c:v>
                  </c:pt>
                  <c:pt idx="3">
                    <c:v>old</c:v>
                  </c:pt>
                  <c:pt idx="4">
                    <c:v>fresh</c:v>
                  </c:pt>
                  <c:pt idx="5">
                    <c:v>old</c:v>
                  </c:pt>
                  <c:pt idx="6">
                    <c:v>fresh</c:v>
                  </c:pt>
                  <c:pt idx="7">
                    <c:v>old</c:v>
                  </c:pt>
                </c:lvl>
                <c:lvl>
                  <c:pt idx="0">
                    <c:v>pool 1</c:v>
                  </c:pt>
                  <c:pt idx="2">
                    <c:v>pool 2</c:v>
                  </c:pt>
                  <c:pt idx="4">
                    <c:v>pool 3</c:v>
                  </c:pt>
                  <c:pt idx="6">
                    <c:v>pool 4</c:v>
                  </c:pt>
                </c:lvl>
              </c:multiLvlStrCache>
            </c:multiLvlStrRef>
          </c:cat>
          <c:val>
            <c:numRef>
              <c:f>'Blood and Tissue Kit'!$B$46:$I$46</c:f>
              <c:numCache>
                <c:formatCode>General</c:formatCode>
                <c:ptCount val="8"/>
                <c:pt idx="0">
                  <c:v>502236</c:v>
                </c:pt>
                <c:pt idx="1">
                  <c:v>465377</c:v>
                </c:pt>
                <c:pt idx="2">
                  <c:v>522352</c:v>
                </c:pt>
                <c:pt idx="3">
                  <c:v>319016</c:v>
                </c:pt>
                <c:pt idx="4">
                  <c:v>539066</c:v>
                </c:pt>
                <c:pt idx="5">
                  <c:v>371028</c:v>
                </c:pt>
                <c:pt idx="6">
                  <c:v>594158</c:v>
                </c:pt>
                <c:pt idx="7">
                  <c:v>270819</c:v>
                </c:pt>
              </c:numCache>
            </c:numRef>
          </c:val>
          <c:extLst>
            <c:ext xmlns:c16="http://schemas.microsoft.com/office/drawing/2014/chart" uri="{C3380CC4-5D6E-409C-BE32-E72D297353CC}">
              <c16:uniqueId val="{00000000-5C72-4CFC-B092-4FA67593FD0B}"/>
            </c:ext>
          </c:extLst>
        </c:ser>
        <c:ser>
          <c:idx val="1"/>
          <c:order val="1"/>
          <c:tx>
            <c:strRef>
              <c:f>'Blood and Tissue Kit'!$A$47</c:f>
              <c:strCache>
                <c:ptCount val="1"/>
                <c:pt idx="0">
                  <c:v>Primer 2</c:v>
                </c:pt>
              </c:strCache>
            </c:strRef>
          </c:tx>
          <c:spPr>
            <a:solidFill>
              <a:schemeClr val="accent2"/>
            </a:solidFill>
            <a:ln>
              <a:noFill/>
            </a:ln>
            <a:effectLst/>
          </c:spPr>
          <c:invertIfNegative val="0"/>
          <c:cat>
            <c:multiLvlStrRef>
              <c:f>'Blood and Tissue Kit'!$B$44:$I$45</c:f>
              <c:multiLvlStrCache>
                <c:ptCount val="8"/>
                <c:lvl>
                  <c:pt idx="0">
                    <c:v>fresh</c:v>
                  </c:pt>
                  <c:pt idx="1">
                    <c:v>old</c:v>
                  </c:pt>
                  <c:pt idx="2">
                    <c:v>fresh</c:v>
                  </c:pt>
                  <c:pt idx="3">
                    <c:v>old</c:v>
                  </c:pt>
                  <c:pt idx="4">
                    <c:v>fresh</c:v>
                  </c:pt>
                  <c:pt idx="5">
                    <c:v>old</c:v>
                  </c:pt>
                  <c:pt idx="6">
                    <c:v>fresh</c:v>
                  </c:pt>
                  <c:pt idx="7">
                    <c:v>old</c:v>
                  </c:pt>
                </c:lvl>
                <c:lvl>
                  <c:pt idx="0">
                    <c:v>pool 1</c:v>
                  </c:pt>
                  <c:pt idx="2">
                    <c:v>pool 2</c:v>
                  </c:pt>
                  <c:pt idx="4">
                    <c:v>pool 3</c:v>
                  </c:pt>
                  <c:pt idx="6">
                    <c:v>pool 4</c:v>
                  </c:pt>
                </c:lvl>
              </c:multiLvlStrCache>
            </c:multiLvlStrRef>
          </c:cat>
          <c:val>
            <c:numRef>
              <c:f>'Blood and Tissue Kit'!$B$47:$I$47</c:f>
              <c:numCache>
                <c:formatCode>General</c:formatCode>
                <c:ptCount val="8"/>
                <c:pt idx="0">
                  <c:v>508367</c:v>
                </c:pt>
                <c:pt idx="1">
                  <c:v>375982</c:v>
                </c:pt>
                <c:pt idx="2">
                  <c:v>541822</c:v>
                </c:pt>
                <c:pt idx="3">
                  <c:v>484787</c:v>
                </c:pt>
                <c:pt idx="4">
                  <c:v>550255</c:v>
                </c:pt>
                <c:pt idx="5">
                  <c:v>420758</c:v>
                </c:pt>
                <c:pt idx="6">
                  <c:v>542825</c:v>
                </c:pt>
                <c:pt idx="7">
                  <c:v>398430</c:v>
                </c:pt>
              </c:numCache>
            </c:numRef>
          </c:val>
          <c:extLst>
            <c:ext xmlns:c16="http://schemas.microsoft.com/office/drawing/2014/chart" uri="{C3380CC4-5D6E-409C-BE32-E72D297353CC}">
              <c16:uniqueId val="{00000001-5C72-4CFC-B092-4FA67593FD0B}"/>
            </c:ext>
          </c:extLst>
        </c:ser>
        <c:dLbls>
          <c:showLegendKey val="0"/>
          <c:showVal val="0"/>
          <c:showCatName val="0"/>
          <c:showSerName val="0"/>
          <c:showPercent val="0"/>
          <c:showBubbleSize val="0"/>
        </c:dLbls>
        <c:gapWidth val="219"/>
        <c:overlap val="-27"/>
        <c:axId val="1779835823"/>
        <c:axId val="1766207135"/>
      </c:barChart>
      <c:catAx>
        <c:axId val="177983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207135"/>
        <c:crosses val="autoZero"/>
        <c:auto val="1"/>
        <c:lblAlgn val="ctr"/>
        <c:lblOffset val="100"/>
        <c:noMultiLvlLbl val="0"/>
      </c:catAx>
      <c:valAx>
        <c:axId val="176620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3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30 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Sheet1!$C$22</c:f>
              <c:strCache>
                <c:ptCount val="1"/>
                <c:pt idx="0">
                  <c:v>Primer 2</c:v>
                </c:pt>
              </c:strCache>
            </c:strRef>
          </c:tx>
          <c:spPr>
            <a:solidFill>
              <a:schemeClr val="accent1"/>
            </a:solidFill>
            <a:ln>
              <a:noFill/>
            </a:ln>
            <a:effectLst/>
          </c:spPr>
          <c:invertIfNegative val="0"/>
          <c:cat>
            <c:strRef>
              <c:f>Sheet1!$B$23:$B$38</c:f>
              <c:strCache>
                <c:ptCount val="16"/>
                <c:pt idx="0">
                  <c:v>L. testaceipes</c:v>
                </c:pt>
                <c:pt idx="1">
                  <c:v>A. colemani</c:v>
                </c:pt>
                <c:pt idx="2">
                  <c:v>B. tryoni</c:v>
                </c:pt>
                <c:pt idx="3">
                  <c:v>D. simulans</c:v>
                </c:pt>
                <c:pt idx="4">
                  <c:v>D. melanogaster</c:v>
                </c:pt>
                <c:pt idx="5">
                  <c:v>Psyllids sp.</c:v>
                </c:pt>
                <c:pt idx="6">
                  <c:v>C. near dimidiatus</c:v>
                </c:pt>
                <c:pt idx="7">
                  <c:v>S. lativittata</c:v>
                </c:pt>
                <c:pt idx="8">
                  <c:v>R. padi</c:v>
                </c:pt>
                <c:pt idx="9">
                  <c:v>D. noxia</c:v>
                </c:pt>
                <c:pt idx="10">
                  <c:v>M. dirhodum</c:v>
                </c:pt>
                <c:pt idx="11">
                  <c:v>A. solanicola</c:v>
                </c:pt>
                <c:pt idx="12">
                  <c:v>D. hidey</c:v>
                </c:pt>
                <c:pt idx="13">
                  <c:v>A. alternata</c:v>
                </c:pt>
                <c:pt idx="14">
                  <c:v>B. ocellaris</c:v>
                </c:pt>
                <c:pt idx="15">
                  <c:v>C. davidsoni</c:v>
                </c:pt>
              </c:strCache>
            </c:strRef>
          </c:cat>
          <c:val>
            <c:numRef>
              <c:f>Sheet1!$C$23:$C$38</c:f>
              <c:numCache>
                <c:formatCode>General</c:formatCode>
                <c:ptCount val="16"/>
                <c:pt idx="0">
                  <c:v>8.93</c:v>
                </c:pt>
                <c:pt idx="1">
                  <c:v>8.77</c:v>
                </c:pt>
                <c:pt idx="2">
                  <c:v>10</c:v>
                </c:pt>
                <c:pt idx="3">
                  <c:v>5.34</c:v>
                </c:pt>
                <c:pt idx="4">
                  <c:v>5.39</c:v>
                </c:pt>
                <c:pt idx="5">
                  <c:v>12.8</c:v>
                </c:pt>
                <c:pt idx="6">
                  <c:v>17.5</c:v>
                </c:pt>
                <c:pt idx="7">
                  <c:v>13.9</c:v>
                </c:pt>
                <c:pt idx="8">
                  <c:v>12</c:v>
                </c:pt>
                <c:pt idx="9">
                  <c:v>3.8</c:v>
                </c:pt>
                <c:pt idx="10">
                  <c:v>6.38</c:v>
                </c:pt>
                <c:pt idx="11">
                  <c:v>20.5</c:v>
                </c:pt>
                <c:pt idx="12">
                  <c:v>13.6</c:v>
                </c:pt>
                <c:pt idx="13">
                  <c:v>29.2</c:v>
                </c:pt>
                <c:pt idx="14">
                  <c:v>16.3</c:v>
                </c:pt>
                <c:pt idx="15">
                  <c:v>11.8</c:v>
                </c:pt>
              </c:numCache>
            </c:numRef>
          </c:val>
          <c:extLst>
            <c:ext xmlns:c16="http://schemas.microsoft.com/office/drawing/2014/chart" uri="{C3380CC4-5D6E-409C-BE32-E72D297353CC}">
              <c16:uniqueId val="{00000000-C6F2-460C-BCB4-AC0E1CC6A869}"/>
            </c:ext>
          </c:extLst>
        </c:ser>
        <c:ser>
          <c:idx val="1"/>
          <c:order val="1"/>
          <c:tx>
            <c:strRef>
              <c:f>Sheet1!$D$22</c:f>
              <c:strCache>
                <c:ptCount val="1"/>
                <c:pt idx="0">
                  <c:v>Primer 1</c:v>
                </c:pt>
              </c:strCache>
            </c:strRef>
          </c:tx>
          <c:spPr>
            <a:solidFill>
              <a:schemeClr val="accent2"/>
            </a:solidFill>
            <a:ln>
              <a:noFill/>
            </a:ln>
            <a:effectLst/>
          </c:spPr>
          <c:invertIfNegative val="0"/>
          <c:cat>
            <c:strRef>
              <c:f>Sheet1!$B$23:$B$38</c:f>
              <c:strCache>
                <c:ptCount val="16"/>
                <c:pt idx="0">
                  <c:v>L. testaceipes</c:v>
                </c:pt>
                <c:pt idx="1">
                  <c:v>A. colemani</c:v>
                </c:pt>
                <c:pt idx="2">
                  <c:v>B. tryoni</c:v>
                </c:pt>
                <c:pt idx="3">
                  <c:v>D. simulans</c:v>
                </c:pt>
                <c:pt idx="4">
                  <c:v>D. melanogaster</c:v>
                </c:pt>
                <c:pt idx="5">
                  <c:v>Psyllids sp.</c:v>
                </c:pt>
                <c:pt idx="6">
                  <c:v>C. near dimidiatus</c:v>
                </c:pt>
                <c:pt idx="7">
                  <c:v>S. lativittata</c:v>
                </c:pt>
                <c:pt idx="8">
                  <c:v>R. padi</c:v>
                </c:pt>
                <c:pt idx="9">
                  <c:v>D. noxia</c:v>
                </c:pt>
                <c:pt idx="10">
                  <c:v>M. dirhodum</c:v>
                </c:pt>
                <c:pt idx="11">
                  <c:v>A. solanicola</c:v>
                </c:pt>
                <c:pt idx="12">
                  <c:v>D. hidey</c:v>
                </c:pt>
                <c:pt idx="13">
                  <c:v>A. alternata</c:v>
                </c:pt>
                <c:pt idx="14">
                  <c:v>B. ocellaris</c:v>
                </c:pt>
                <c:pt idx="15">
                  <c:v>C. davidsoni</c:v>
                </c:pt>
              </c:strCache>
            </c:strRef>
          </c:cat>
          <c:val>
            <c:numRef>
              <c:f>Sheet1!$D$23:$D$38</c:f>
              <c:numCache>
                <c:formatCode>General</c:formatCode>
                <c:ptCount val="16"/>
                <c:pt idx="0">
                  <c:v>13.6</c:v>
                </c:pt>
                <c:pt idx="1">
                  <c:v>12.6</c:v>
                </c:pt>
                <c:pt idx="2">
                  <c:v>15.8</c:v>
                </c:pt>
                <c:pt idx="3">
                  <c:v>0.93</c:v>
                </c:pt>
                <c:pt idx="4">
                  <c:v>35.200000000000003</c:v>
                </c:pt>
                <c:pt idx="5">
                  <c:v>13.5</c:v>
                </c:pt>
                <c:pt idx="6">
                  <c:v>23.7</c:v>
                </c:pt>
                <c:pt idx="7">
                  <c:v>12</c:v>
                </c:pt>
                <c:pt idx="8">
                  <c:v>11.8</c:v>
                </c:pt>
                <c:pt idx="9">
                  <c:v>4.5199999999999996</c:v>
                </c:pt>
                <c:pt idx="10">
                  <c:v>5.78</c:v>
                </c:pt>
                <c:pt idx="11">
                  <c:v>19.3</c:v>
                </c:pt>
                <c:pt idx="12">
                  <c:v>9.98</c:v>
                </c:pt>
                <c:pt idx="13">
                  <c:v>30.2</c:v>
                </c:pt>
                <c:pt idx="14">
                  <c:v>9.4499999999999993</c:v>
                </c:pt>
                <c:pt idx="15">
                  <c:v>7.31</c:v>
                </c:pt>
              </c:numCache>
            </c:numRef>
          </c:val>
          <c:extLst>
            <c:ext xmlns:c16="http://schemas.microsoft.com/office/drawing/2014/chart" uri="{C3380CC4-5D6E-409C-BE32-E72D297353CC}">
              <c16:uniqueId val="{00000001-C6F2-460C-BCB4-AC0E1CC6A869}"/>
            </c:ext>
          </c:extLst>
        </c:ser>
        <c:dLbls>
          <c:showLegendKey val="0"/>
          <c:showVal val="0"/>
          <c:showCatName val="0"/>
          <c:showSerName val="0"/>
          <c:showPercent val="0"/>
          <c:showBubbleSize val="0"/>
        </c:dLbls>
        <c:gapWidth val="182"/>
        <c:axId val="451705328"/>
        <c:axId val="451705984"/>
      </c:barChart>
      <c:catAx>
        <c:axId val="451705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705984"/>
        <c:crosses val="autoZero"/>
        <c:auto val="1"/>
        <c:lblAlgn val="ctr"/>
        <c:lblOffset val="100"/>
        <c:noMultiLvlLbl val="0"/>
      </c:catAx>
      <c:valAx>
        <c:axId val="451705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70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Sheet1!$Q$22</c:f>
              <c:strCache>
                <c:ptCount val="1"/>
                <c:pt idx="0">
                  <c:v>Primer 2</c:v>
                </c:pt>
              </c:strCache>
            </c:strRef>
          </c:tx>
          <c:spPr>
            <a:solidFill>
              <a:schemeClr val="accent1"/>
            </a:solidFill>
            <a:ln>
              <a:noFill/>
            </a:ln>
            <a:effectLst/>
          </c:spPr>
          <c:invertIfNegative val="0"/>
          <c:cat>
            <c:strRef>
              <c:f>Sheet1!$P$23:$P$38</c:f>
              <c:strCache>
                <c:ptCount val="16"/>
                <c:pt idx="0">
                  <c:v>L. testaceipes</c:v>
                </c:pt>
                <c:pt idx="1">
                  <c:v>A. colemani</c:v>
                </c:pt>
                <c:pt idx="2">
                  <c:v>B. tryoni</c:v>
                </c:pt>
                <c:pt idx="3">
                  <c:v>D. simulans</c:v>
                </c:pt>
                <c:pt idx="4">
                  <c:v>D. melanogaster</c:v>
                </c:pt>
                <c:pt idx="5">
                  <c:v>Psyllids sp.</c:v>
                </c:pt>
                <c:pt idx="6">
                  <c:v>C. near dimidiatus</c:v>
                </c:pt>
                <c:pt idx="7">
                  <c:v>S. lativittata</c:v>
                </c:pt>
                <c:pt idx="8">
                  <c:v>R. padi</c:v>
                </c:pt>
                <c:pt idx="9">
                  <c:v>D. noxia</c:v>
                </c:pt>
                <c:pt idx="10">
                  <c:v>M. dirhodum</c:v>
                </c:pt>
                <c:pt idx="11">
                  <c:v>A. solanicola</c:v>
                </c:pt>
                <c:pt idx="12">
                  <c:v>D. hidey</c:v>
                </c:pt>
                <c:pt idx="13">
                  <c:v>A. alternata</c:v>
                </c:pt>
                <c:pt idx="14">
                  <c:v>B. ocellaris</c:v>
                </c:pt>
                <c:pt idx="15">
                  <c:v>C. davidsoni</c:v>
                </c:pt>
              </c:strCache>
            </c:strRef>
          </c:cat>
          <c:val>
            <c:numRef>
              <c:f>Sheet1!$Q$23:$Q$38</c:f>
              <c:numCache>
                <c:formatCode>General</c:formatCode>
                <c:ptCount val="16"/>
                <c:pt idx="0">
                  <c:v>15.9</c:v>
                </c:pt>
                <c:pt idx="1">
                  <c:v>16.3</c:v>
                </c:pt>
                <c:pt idx="2">
                  <c:v>21.6</c:v>
                </c:pt>
                <c:pt idx="3">
                  <c:v>19</c:v>
                </c:pt>
                <c:pt idx="4">
                  <c:v>20.100000000000001</c:v>
                </c:pt>
                <c:pt idx="5">
                  <c:v>29.8</c:v>
                </c:pt>
                <c:pt idx="6">
                  <c:v>28.5</c:v>
                </c:pt>
                <c:pt idx="7">
                  <c:v>20.6</c:v>
                </c:pt>
                <c:pt idx="8">
                  <c:v>13.7</c:v>
                </c:pt>
                <c:pt idx="9">
                  <c:v>10.7</c:v>
                </c:pt>
                <c:pt idx="10">
                  <c:v>10.3</c:v>
                </c:pt>
                <c:pt idx="11">
                  <c:v>23.2</c:v>
                </c:pt>
                <c:pt idx="12">
                  <c:v>22.4</c:v>
                </c:pt>
                <c:pt idx="13">
                  <c:v>28.4</c:v>
                </c:pt>
                <c:pt idx="14">
                  <c:v>21.7</c:v>
                </c:pt>
                <c:pt idx="15">
                  <c:v>22.3</c:v>
                </c:pt>
              </c:numCache>
            </c:numRef>
          </c:val>
          <c:extLst>
            <c:ext xmlns:c16="http://schemas.microsoft.com/office/drawing/2014/chart" uri="{C3380CC4-5D6E-409C-BE32-E72D297353CC}">
              <c16:uniqueId val="{00000000-32CB-4E14-B9DD-4CC7D4EDF401}"/>
            </c:ext>
          </c:extLst>
        </c:ser>
        <c:ser>
          <c:idx val="1"/>
          <c:order val="1"/>
          <c:tx>
            <c:strRef>
              <c:f>Sheet1!$R$22</c:f>
              <c:strCache>
                <c:ptCount val="1"/>
                <c:pt idx="0">
                  <c:v>Primer 1</c:v>
                </c:pt>
              </c:strCache>
            </c:strRef>
          </c:tx>
          <c:spPr>
            <a:solidFill>
              <a:schemeClr val="accent2"/>
            </a:solidFill>
            <a:ln>
              <a:noFill/>
            </a:ln>
            <a:effectLst/>
          </c:spPr>
          <c:invertIfNegative val="0"/>
          <c:cat>
            <c:strRef>
              <c:f>Sheet1!$P$23:$P$38</c:f>
              <c:strCache>
                <c:ptCount val="16"/>
                <c:pt idx="0">
                  <c:v>L. testaceipes</c:v>
                </c:pt>
                <c:pt idx="1">
                  <c:v>A. colemani</c:v>
                </c:pt>
                <c:pt idx="2">
                  <c:v>B. tryoni</c:v>
                </c:pt>
                <c:pt idx="3">
                  <c:v>D. simulans</c:v>
                </c:pt>
                <c:pt idx="4">
                  <c:v>D. melanogaster</c:v>
                </c:pt>
                <c:pt idx="5">
                  <c:v>Psyllids sp.</c:v>
                </c:pt>
                <c:pt idx="6">
                  <c:v>C. near dimidiatus</c:v>
                </c:pt>
                <c:pt idx="7">
                  <c:v>S. lativittata</c:v>
                </c:pt>
                <c:pt idx="8">
                  <c:v>R. padi</c:v>
                </c:pt>
                <c:pt idx="9">
                  <c:v>D. noxia</c:v>
                </c:pt>
                <c:pt idx="10">
                  <c:v>M. dirhodum</c:v>
                </c:pt>
                <c:pt idx="11">
                  <c:v>A. solanicola</c:v>
                </c:pt>
                <c:pt idx="12">
                  <c:v>D. hidey</c:v>
                </c:pt>
                <c:pt idx="13">
                  <c:v>A. alternata</c:v>
                </c:pt>
                <c:pt idx="14">
                  <c:v>B. ocellaris</c:v>
                </c:pt>
                <c:pt idx="15">
                  <c:v>C. davidsoni</c:v>
                </c:pt>
              </c:strCache>
            </c:strRef>
          </c:cat>
          <c:val>
            <c:numRef>
              <c:f>Sheet1!$R$23:$R$38</c:f>
              <c:numCache>
                <c:formatCode>General</c:formatCode>
                <c:ptCount val="16"/>
                <c:pt idx="0">
                  <c:v>20.100000000000001</c:v>
                </c:pt>
                <c:pt idx="1">
                  <c:v>24.5</c:v>
                </c:pt>
                <c:pt idx="2">
                  <c:v>32.6</c:v>
                </c:pt>
                <c:pt idx="3">
                  <c:v>29.1</c:v>
                </c:pt>
                <c:pt idx="4">
                  <c:v>32.700000000000003</c:v>
                </c:pt>
                <c:pt idx="5">
                  <c:v>36.299999999999997</c:v>
                </c:pt>
                <c:pt idx="6">
                  <c:v>41.3</c:v>
                </c:pt>
                <c:pt idx="7">
                  <c:v>29.2</c:v>
                </c:pt>
                <c:pt idx="8">
                  <c:v>15.4</c:v>
                </c:pt>
                <c:pt idx="9">
                  <c:v>11.9</c:v>
                </c:pt>
                <c:pt idx="10">
                  <c:v>16.600000000000001</c:v>
                </c:pt>
                <c:pt idx="11">
                  <c:v>31.3</c:v>
                </c:pt>
                <c:pt idx="12">
                  <c:v>25.2</c:v>
                </c:pt>
                <c:pt idx="13">
                  <c:v>38.6</c:v>
                </c:pt>
                <c:pt idx="14">
                  <c:v>25</c:v>
                </c:pt>
                <c:pt idx="15">
                  <c:v>23.2</c:v>
                </c:pt>
              </c:numCache>
            </c:numRef>
          </c:val>
          <c:extLst>
            <c:ext xmlns:c16="http://schemas.microsoft.com/office/drawing/2014/chart" uri="{C3380CC4-5D6E-409C-BE32-E72D297353CC}">
              <c16:uniqueId val="{00000001-32CB-4E14-B9DD-4CC7D4EDF401}"/>
            </c:ext>
          </c:extLst>
        </c:ser>
        <c:dLbls>
          <c:showLegendKey val="0"/>
          <c:showVal val="0"/>
          <c:showCatName val="0"/>
          <c:showSerName val="0"/>
          <c:showPercent val="0"/>
          <c:showBubbleSize val="0"/>
        </c:dLbls>
        <c:gapWidth val="182"/>
        <c:axId val="735482440"/>
        <c:axId val="735484080"/>
      </c:barChart>
      <c:catAx>
        <c:axId val="735482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484080"/>
        <c:crosses val="autoZero"/>
        <c:auto val="1"/>
        <c:lblAlgn val="ctr"/>
        <c:lblOffset val="100"/>
        <c:noMultiLvlLbl val="0"/>
      </c:catAx>
      <c:valAx>
        <c:axId val="735484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482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bias primer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'Primer 1 -merged'!$C$167</c:f>
              <c:strCache>
                <c:ptCount val="1"/>
                <c:pt idx="0">
                  <c:v>Insects</c:v>
                </c:pt>
              </c:strCache>
            </c:strRef>
          </c:tx>
          <c:spPr>
            <a:solidFill>
              <a:schemeClr val="accent1"/>
            </a:solidFill>
            <a:ln>
              <a:noFill/>
            </a:ln>
            <a:effectLst/>
          </c:spPr>
          <c:invertIfNegative val="0"/>
          <c:cat>
            <c:strRef>
              <c:f>'Primer 1 -merged'!$B$168:$B$183</c:f>
              <c:strCache>
                <c:ptCount val="16"/>
                <c:pt idx="0">
                  <c:v>Acizzia alternata</c:v>
                </c:pt>
                <c:pt idx="1">
                  <c:v>Acizzia solanicola</c:v>
                </c:pt>
                <c:pt idx="2">
                  <c:v>Aphidius colemani</c:v>
                </c:pt>
                <c:pt idx="3">
                  <c:v>Bactrocera tryoni</c:v>
                </c:pt>
                <c:pt idx="4">
                  <c:v>Bradysia ocellaris</c:v>
                </c:pt>
                <c:pt idx="5">
                  <c:v>Carpophilus davidsoni</c:v>
                </c:pt>
                <c:pt idx="6">
                  <c:v>Carpophilus dimidiatus</c:v>
                </c:pt>
                <c:pt idx="7">
                  <c:v>Diuraphis noxia</c:v>
                </c:pt>
                <c:pt idx="8">
                  <c:v>Drosophila hydeii</c:v>
                </c:pt>
                <c:pt idx="9">
                  <c:v>Drosophila melanogaster</c:v>
                </c:pt>
                <c:pt idx="10">
                  <c:v>Drosophila simulans</c:v>
                </c:pt>
                <c:pt idx="11">
                  <c:v>Lysiphlebus testaceipes</c:v>
                </c:pt>
                <c:pt idx="12">
                  <c:v>Metopolophium dirhodum</c:v>
                </c:pt>
                <c:pt idx="13">
                  <c:v>Psyllid sp.</c:v>
                </c:pt>
                <c:pt idx="14">
                  <c:v>Rhopalosiphum padi</c:v>
                </c:pt>
                <c:pt idx="15">
                  <c:v>Scaptodrosophila lativittata</c:v>
                </c:pt>
              </c:strCache>
            </c:strRef>
          </c:cat>
          <c:val>
            <c:numRef>
              <c:f>'Primer 1 -merged'!$C$168:$C$183</c:f>
              <c:numCache>
                <c:formatCode>General</c:formatCode>
                <c:ptCount val="16"/>
                <c:pt idx="0">
                  <c:v>16.192368562035501</c:v>
                </c:pt>
                <c:pt idx="1">
                  <c:v>39.203235906128498</c:v>
                </c:pt>
                <c:pt idx="2">
                  <c:v>-14.534117986349038</c:v>
                </c:pt>
                <c:pt idx="3">
                  <c:v>2.2332875269856878</c:v>
                </c:pt>
                <c:pt idx="4">
                  <c:v>-0.2243376063304289</c:v>
                </c:pt>
                <c:pt idx="5">
                  <c:v>-22.008926227464052</c:v>
                </c:pt>
                <c:pt idx="6">
                  <c:v>-0.4962056364240367</c:v>
                </c:pt>
                <c:pt idx="7">
                  <c:v>-0.89192295921328579</c:v>
                </c:pt>
                <c:pt idx="8">
                  <c:v>-0.70014952122745355</c:v>
                </c:pt>
                <c:pt idx="9">
                  <c:v>-9.7852235915327803</c:v>
                </c:pt>
                <c:pt idx="10">
                  <c:v>-0.34497918270172295</c:v>
                </c:pt>
                <c:pt idx="11">
                  <c:v>-5.9596605975282868</c:v>
                </c:pt>
                <c:pt idx="12">
                  <c:v>-0.86331839787794951</c:v>
                </c:pt>
                <c:pt idx="13">
                  <c:v>-0.43195942658039715</c:v>
                </c:pt>
                <c:pt idx="14">
                  <c:v>-0.49555498043335278</c:v>
                </c:pt>
                <c:pt idx="15">
                  <c:v>-0.89253588148690133</c:v>
                </c:pt>
              </c:numCache>
            </c:numRef>
          </c:val>
          <c:extLst>
            <c:ext xmlns:c16="http://schemas.microsoft.com/office/drawing/2014/chart" uri="{C3380CC4-5D6E-409C-BE32-E72D297353CC}">
              <c16:uniqueId val="{00000000-A806-440B-9490-854F0C0521D7}"/>
            </c:ext>
          </c:extLst>
        </c:ser>
        <c:ser>
          <c:idx val="1"/>
          <c:order val="1"/>
          <c:tx>
            <c:strRef>
              <c:f>'Primer 1 -merged'!$D$167</c:f>
              <c:strCache>
                <c:ptCount val="1"/>
                <c:pt idx="0">
                  <c:v>DNA</c:v>
                </c:pt>
              </c:strCache>
            </c:strRef>
          </c:tx>
          <c:spPr>
            <a:solidFill>
              <a:schemeClr val="accent2"/>
            </a:solidFill>
            <a:ln>
              <a:noFill/>
            </a:ln>
            <a:effectLst/>
          </c:spPr>
          <c:invertIfNegative val="0"/>
          <c:cat>
            <c:strRef>
              <c:f>'Primer 1 -merged'!$B$168:$B$183</c:f>
              <c:strCache>
                <c:ptCount val="16"/>
                <c:pt idx="0">
                  <c:v>Acizzia alternata</c:v>
                </c:pt>
                <c:pt idx="1">
                  <c:v>Acizzia solanicola</c:v>
                </c:pt>
                <c:pt idx="2">
                  <c:v>Aphidius colemani</c:v>
                </c:pt>
                <c:pt idx="3">
                  <c:v>Bactrocera tryoni</c:v>
                </c:pt>
                <c:pt idx="4">
                  <c:v>Bradysia ocellaris</c:v>
                </c:pt>
                <c:pt idx="5">
                  <c:v>Carpophilus davidsoni</c:v>
                </c:pt>
                <c:pt idx="6">
                  <c:v>Carpophilus dimidiatus</c:v>
                </c:pt>
                <c:pt idx="7">
                  <c:v>Diuraphis noxia</c:v>
                </c:pt>
                <c:pt idx="8">
                  <c:v>Drosophila hydeii</c:v>
                </c:pt>
                <c:pt idx="9">
                  <c:v>Drosophila melanogaster</c:v>
                </c:pt>
                <c:pt idx="10">
                  <c:v>Drosophila simulans</c:v>
                </c:pt>
                <c:pt idx="11">
                  <c:v>Lysiphlebus testaceipes</c:v>
                </c:pt>
                <c:pt idx="12">
                  <c:v>Metopolophium dirhodum</c:v>
                </c:pt>
                <c:pt idx="13">
                  <c:v>Psyllid sp.</c:v>
                </c:pt>
                <c:pt idx="14">
                  <c:v>Rhopalosiphum padi</c:v>
                </c:pt>
                <c:pt idx="15">
                  <c:v>Scaptodrosophila lativittata</c:v>
                </c:pt>
              </c:strCache>
            </c:strRef>
          </c:cat>
          <c:val>
            <c:numRef>
              <c:f>'Primer 1 -merged'!$D$168:$D$183</c:f>
              <c:numCache>
                <c:formatCode>General</c:formatCode>
                <c:ptCount val="16"/>
                <c:pt idx="0">
                  <c:v>6.5115247213658192</c:v>
                </c:pt>
                <c:pt idx="1">
                  <c:v>11.207523024075654</c:v>
                </c:pt>
                <c:pt idx="2">
                  <c:v>1.6207371164176507</c:v>
                </c:pt>
                <c:pt idx="3">
                  <c:v>-0.45404198133684315</c:v>
                </c:pt>
                <c:pt idx="4">
                  <c:v>-0.17531814876613869</c:v>
                </c:pt>
                <c:pt idx="5">
                  <c:v>-20.316125167732817</c:v>
                </c:pt>
                <c:pt idx="6">
                  <c:v>4.9010882156958724</c:v>
                </c:pt>
                <c:pt idx="7">
                  <c:v>-0.9801050856430007</c:v>
                </c:pt>
                <c:pt idx="8">
                  <c:v>-0.67651142367449191</c:v>
                </c:pt>
                <c:pt idx="9">
                  <c:v>5.8756537522469774</c:v>
                </c:pt>
                <c:pt idx="10">
                  <c:v>-0.41536377273004316</c:v>
                </c:pt>
                <c:pt idx="11">
                  <c:v>-5.0656473020407926</c:v>
                </c:pt>
                <c:pt idx="12">
                  <c:v>-0.97072763062684964</c:v>
                </c:pt>
                <c:pt idx="13">
                  <c:v>4.2235618222635281E-2</c:v>
                </c:pt>
                <c:pt idx="14">
                  <c:v>-0.86327552732991686</c:v>
                </c:pt>
                <c:pt idx="15">
                  <c:v>-0.24164640814371544</c:v>
                </c:pt>
              </c:numCache>
            </c:numRef>
          </c:val>
          <c:extLst>
            <c:ext xmlns:c16="http://schemas.microsoft.com/office/drawing/2014/chart" uri="{C3380CC4-5D6E-409C-BE32-E72D297353CC}">
              <c16:uniqueId val="{00000001-A806-440B-9490-854F0C0521D7}"/>
            </c:ext>
          </c:extLst>
        </c:ser>
        <c:ser>
          <c:idx val="2"/>
          <c:order val="2"/>
          <c:tx>
            <c:strRef>
              <c:f>'Primer 1 -merged'!$E$167</c:f>
              <c:strCache>
                <c:ptCount val="1"/>
                <c:pt idx="0">
                  <c:v>PCR</c:v>
                </c:pt>
              </c:strCache>
            </c:strRef>
          </c:tx>
          <c:spPr>
            <a:solidFill>
              <a:schemeClr val="accent3"/>
            </a:solidFill>
            <a:ln>
              <a:noFill/>
            </a:ln>
            <a:effectLst/>
          </c:spPr>
          <c:invertIfNegative val="0"/>
          <c:cat>
            <c:strRef>
              <c:f>'Primer 1 -merged'!$B$168:$B$183</c:f>
              <c:strCache>
                <c:ptCount val="16"/>
                <c:pt idx="0">
                  <c:v>Acizzia alternata</c:v>
                </c:pt>
                <c:pt idx="1">
                  <c:v>Acizzia solanicola</c:v>
                </c:pt>
                <c:pt idx="2">
                  <c:v>Aphidius colemani</c:v>
                </c:pt>
                <c:pt idx="3">
                  <c:v>Bactrocera tryoni</c:v>
                </c:pt>
                <c:pt idx="4">
                  <c:v>Bradysia ocellaris</c:v>
                </c:pt>
                <c:pt idx="5">
                  <c:v>Carpophilus davidsoni</c:v>
                </c:pt>
                <c:pt idx="6">
                  <c:v>Carpophilus dimidiatus</c:v>
                </c:pt>
                <c:pt idx="7">
                  <c:v>Diuraphis noxia</c:v>
                </c:pt>
                <c:pt idx="8">
                  <c:v>Drosophila hydeii</c:v>
                </c:pt>
                <c:pt idx="9">
                  <c:v>Drosophila melanogaster</c:v>
                </c:pt>
                <c:pt idx="10">
                  <c:v>Drosophila simulans</c:v>
                </c:pt>
                <c:pt idx="11">
                  <c:v>Lysiphlebus testaceipes</c:v>
                </c:pt>
                <c:pt idx="12">
                  <c:v>Metopolophium dirhodum</c:v>
                </c:pt>
                <c:pt idx="13">
                  <c:v>Psyllid sp.</c:v>
                </c:pt>
                <c:pt idx="14">
                  <c:v>Rhopalosiphum padi</c:v>
                </c:pt>
                <c:pt idx="15">
                  <c:v>Scaptodrosophila lativittata</c:v>
                </c:pt>
              </c:strCache>
            </c:strRef>
          </c:cat>
          <c:val>
            <c:numRef>
              <c:f>'Primer 1 -merged'!$E$168:$E$183</c:f>
              <c:numCache>
                <c:formatCode>General</c:formatCode>
                <c:ptCount val="16"/>
                <c:pt idx="0">
                  <c:v>-0.26545759531335616</c:v>
                </c:pt>
                <c:pt idx="1">
                  <c:v>3.1705587331986242</c:v>
                </c:pt>
                <c:pt idx="2">
                  <c:v>6.9171329381606803</c:v>
                </c:pt>
                <c:pt idx="3">
                  <c:v>-0.45717118525654377</c:v>
                </c:pt>
                <c:pt idx="4">
                  <c:v>-7.6775923399702004E-2</c:v>
                </c:pt>
                <c:pt idx="5">
                  <c:v>-14.282344945498837</c:v>
                </c:pt>
                <c:pt idx="6">
                  <c:v>-5.8538778624435961E-2</c:v>
                </c:pt>
                <c:pt idx="7">
                  <c:v>-0.44400446515349046</c:v>
                </c:pt>
                <c:pt idx="8">
                  <c:v>0.21749633714684019</c:v>
                </c:pt>
                <c:pt idx="9">
                  <c:v>-8.5028831921575527</c:v>
                </c:pt>
                <c:pt idx="10">
                  <c:v>14.838509448797115</c:v>
                </c:pt>
                <c:pt idx="11">
                  <c:v>-1.6548528940492913</c:v>
                </c:pt>
                <c:pt idx="12">
                  <c:v>-0.37857892299701784</c:v>
                </c:pt>
                <c:pt idx="13">
                  <c:v>0.4895403956034079</c:v>
                </c:pt>
                <c:pt idx="14">
                  <c:v>-2.2748389464081521E-2</c:v>
                </c:pt>
                <c:pt idx="15">
                  <c:v>0.51011843900764098</c:v>
                </c:pt>
              </c:numCache>
            </c:numRef>
          </c:val>
          <c:extLst>
            <c:ext xmlns:c16="http://schemas.microsoft.com/office/drawing/2014/chart" uri="{C3380CC4-5D6E-409C-BE32-E72D297353CC}">
              <c16:uniqueId val="{00000002-A806-440B-9490-854F0C0521D7}"/>
            </c:ext>
          </c:extLst>
        </c:ser>
        <c:dLbls>
          <c:showLegendKey val="0"/>
          <c:showVal val="0"/>
          <c:showCatName val="0"/>
          <c:showSerName val="0"/>
          <c:showPercent val="0"/>
          <c:showBubbleSize val="0"/>
        </c:dLbls>
        <c:gapWidth val="219"/>
        <c:overlap val="-27"/>
        <c:axId val="619323936"/>
        <c:axId val="619324264"/>
      </c:barChart>
      <c:catAx>
        <c:axId val="61932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24264"/>
        <c:crosses val="autoZero"/>
        <c:auto val="1"/>
        <c:lblAlgn val="ctr"/>
        <c:lblOffset val="100"/>
        <c:noMultiLvlLbl val="0"/>
      </c:catAx>
      <c:valAx>
        <c:axId val="619324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32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bias primer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'primer 2 analysis'!$C$167</c:f>
              <c:strCache>
                <c:ptCount val="1"/>
                <c:pt idx="0">
                  <c:v>Insects</c:v>
                </c:pt>
              </c:strCache>
            </c:strRef>
          </c:tx>
          <c:spPr>
            <a:solidFill>
              <a:schemeClr val="accent1"/>
            </a:solidFill>
            <a:ln>
              <a:noFill/>
            </a:ln>
            <a:effectLst/>
          </c:spPr>
          <c:invertIfNegative val="0"/>
          <c:cat>
            <c:strRef>
              <c:f>'primer 2 analysis'!$B$168:$B$183</c:f>
              <c:strCache>
                <c:ptCount val="16"/>
                <c:pt idx="0">
                  <c:v>Acizzia alternata</c:v>
                </c:pt>
                <c:pt idx="1">
                  <c:v>Acizzia solanicola</c:v>
                </c:pt>
                <c:pt idx="2">
                  <c:v>Aphidius colemani</c:v>
                </c:pt>
                <c:pt idx="3">
                  <c:v>Bactrocera tryoni</c:v>
                </c:pt>
                <c:pt idx="4">
                  <c:v>Bradysia ocellaris</c:v>
                </c:pt>
                <c:pt idx="5">
                  <c:v>Carpophilus davidsoni</c:v>
                </c:pt>
                <c:pt idx="6">
                  <c:v>Carpophilus dimidiatus</c:v>
                </c:pt>
                <c:pt idx="7">
                  <c:v>Diuraphis noxia</c:v>
                </c:pt>
                <c:pt idx="8">
                  <c:v>Drosophila hydeii</c:v>
                </c:pt>
                <c:pt idx="9">
                  <c:v>Drosophila melanogaster</c:v>
                </c:pt>
                <c:pt idx="10">
                  <c:v>Drosophila simulans</c:v>
                </c:pt>
                <c:pt idx="11">
                  <c:v>Lysiphlebus testaceipes</c:v>
                </c:pt>
                <c:pt idx="12">
                  <c:v>Metopolophium dirhodum</c:v>
                </c:pt>
                <c:pt idx="13">
                  <c:v>Psyllid sp.</c:v>
                </c:pt>
                <c:pt idx="14">
                  <c:v>Rhopalosiphum padi</c:v>
                </c:pt>
                <c:pt idx="15">
                  <c:v>Scaptodrosophila lativittata</c:v>
                </c:pt>
              </c:strCache>
            </c:strRef>
          </c:cat>
          <c:val>
            <c:numRef>
              <c:f>'primer 2 analysis'!$C$168:$C$183</c:f>
              <c:numCache>
                <c:formatCode>General</c:formatCode>
                <c:ptCount val="16"/>
                <c:pt idx="0">
                  <c:v>13.601022968288706</c:v>
                </c:pt>
                <c:pt idx="1">
                  <c:v>41.796881205390882</c:v>
                </c:pt>
                <c:pt idx="2">
                  <c:v>-14.648896679510949</c:v>
                </c:pt>
                <c:pt idx="3">
                  <c:v>2.8085150017930953</c:v>
                </c:pt>
                <c:pt idx="4">
                  <c:v>-0.20911856630051373</c:v>
                </c:pt>
                <c:pt idx="5">
                  <c:v>-18.961075813592011</c:v>
                </c:pt>
                <c:pt idx="6">
                  <c:v>-0.70782490922119579</c:v>
                </c:pt>
                <c:pt idx="7">
                  <c:v>-0.81747918937191089</c:v>
                </c:pt>
                <c:pt idx="8">
                  <c:v>-0.41133138252529683</c:v>
                </c:pt>
                <c:pt idx="9">
                  <c:v>-17.095575715295361</c:v>
                </c:pt>
                <c:pt idx="10">
                  <c:v>-0.61709447920654692</c:v>
                </c:pt>
                <c:pt idx="11">
                  <c:v>-5.9089219789915388</c:v>
                </c:pt>
                <c:pt idx="12">
                  <c:v>-0.55805278039964668</c:v>
                </c:pt>
                <c:pt idx="13">
                  <c:v>2.3175784140936688</c:v>
                </c:pt>
                <c:pt idx="14">
                  <c:v>0.33666166010637655</c:v>
                </c:pt>
                <c:pt idx="15">
                  <c:v>-0.9252877552577593</c:v>
                </c:pt>
              </c:numCache>
            </c:numRef>
          </c:val>
          <c:extLst>
            <c:ext xmlns:c16="http://schemas.microsoft.com/office/drawing/2014/chart" uri="{C3380CC4-5D6E-409C-BE32-E72D297353CC}">
              <c16:uniqueId val="{00000000-7A70-474C-B4A5-FE09DB813D2F}"/>
            </c:ext>
          </c:extLst>
        </c:ser>
        <c:ser>
          <c:idx val="1"/>
          <c:order val="1"/>
          <c:tx>
            <c:strRef>
              <c:f>'primer 2 analysis'!$D$167</c:f>
              <c:strCache>
                <c:ptCount val="1"/>
                <c:pt idx="0">
                  <c:v>DNA</c:v>
                </c:pt>
              </c:strCache>
            </c:strRef>
          </c:tx>
          <c:spPr>
            <a:solidFill>
              <a:schemeClr val="accent2"/>
            </a:solidFill>
            <a:ln>
              <a:noFill/>
            </a:ln>
            <a:effectLst/>
          </c:spPr>
          <c:invertIfNegative val="0"/>
          <c:cat>
            <c:strRef>
              <c:f>'primer 2 analysis'!$B$168:$B$183</c:f>
              <c:strCache>
                <c:ptCount val="16"/>
                <c:pt idx="0">
                  <c:v>Acizzia alternata</c:v>
                </c:pt>
                <c:pt idx="1">
                  <c:v>Acizzia solanicola</c:v>
                </c:pt>
                <c:pt idx="2">
                  <c:v>Aphidius colemani</c:v>
                </c:pt>
                <c:pt idx="3">
                  <c:v>Bactrocera tryoni</c:v>
                </c:pt>
                <c:pt idx="4">
                  <c:v>Bradysia ocellaris</c:v>
                </c:pt>
                <c:pt idx="5">
                  <c:v>Carpophilus davidsoni</c:v>
                </c:pt>
                <c:pt idx="6">
                  <c:v>Carpophilus dimidiatus</c:v>
                </c:pt>
                <c:pt idx="7">
                  <c:v>Diuraphis noxia</c:v>
                </c:pt>
                <c:pt idx="8">
                  <c:v>Drosophila hydeii</c:v>
                </c:pt>
                <c:pt idx="9">
                  <c:v>Drosophila melanogaster</c:v>
                </c:pt>
                <c:pt idx="10">
                  <c:v>Drosophila simulans</c:v>
                </c:pt>
                <c:pt idx="11">
                  <c:v>Lysiphlebus testaceipes</c:v>
                </c:pt>
                <c:pt idx="12">
                  <c:v>Metopolophium dirhodum</c:v>
                </c:pt>
                <c:pt idx="13">
                  <c:v>Psyllid sp.</c:v>
                </c:pt>
                <c:pt idx="14">
                  <c:v>Rhopalosiphum padi</c:v>
                </c:pt>
                <c:pt idx="15">
                  <c:v>Scaptodrosophila lativittata</c:v>
                </c:pt>
              </c:strCache>
            </c:strRef>
          </c:cat>
          <c:val>
            <c:numRef>
              <c:f>'primer 2 analysis'!$D$168:$D$183</c:f>
              <c:numCache>
                <c:formatCode>General</c:formatCode>
                <c:ptCount val="16"/>
                <c:pt idx="0">
                  <c:v>8.0280615929478039</c:v>
                </c:pt>
                <c:pt idx="1">
                  <c:v>13.067894070159426</c:v>
                </c:pt>
                <c:pt idx="2">
                  <c:v>-2.7270742041287734</c:v>
                </c:pt>
                <c:pt idx="3">
                  <c:v>-2.4864434277425747E-2</c:v>
                </c:pt>
                <c:pt idx="4">
                  <c:v>-4.7489268649756264E-2</c:v>
                </c:pt>
                <c:pt idx="5">
                  <c:v>-9.5635330036684891</c:v>
                </c:pt>
                <c:pt idx="6">
                  <c:v>3.9112168812745405</c:v>
                </c:pt>
                <c:pt idx="7">
                  <c:v>-0.97090147622203848</c:v>
                </c:pt>
                <c:pt idx="8">
                  <c:v>-0.29545437891536297</c:v>
                </c:pt>
                <c:pt idx="9">
                  <c:v>-9.9583940474172241</c:v>
                </c:pt>
                <c:pt idx="10">
                  <c:v>-0.61867639064780156</c:v>
                </c:pt>
                <c:pt idx="11">
                  <c:v>-4.8210800677788717</c:v>
                </c:pt>
                <c:pt idx="12">
                  <c:v>-0.91263475059456334</c:v>
                </c:pt>
                <c:pt idx="13">
                  <c:v>5.8468492283207079</c:v>
                </c:pt>
                <c:pt idx="14">
                  <c:v>-0.60959825277160251</c:v>
                </c:pt>
                <c:pt idx="15">
                  <c:v>-0.3043214976305722</c:v>
                </c:pt>
              </c:numCache>
            </c:numRef>
          </c:val>
          <c:extLst>
            <c:ext xmlns:c16="http://schemas.microsoft.com/office/drawing/2014/chart" uri="{C3380CC4-5D6E-409C-BE32-E72D297353CC}">
              <c16:uniqueId val="{00000001-7A70-474C-B4A5-FE09DB813D2F}"/>
            </c:ext>
          </c:extLst>
        </c:ser>
        <c:ser>
          <c:idx val="2"/>
          <c:order val="2"/>
          <c:tx>
            <c:strRef>
              <c:f>'primer 2 analysis'!$E$167</c:f>
              <c:strCache>
                <c:ptCount val="1"/>
                <c:pt idx="0">
                  <c:v>PCR</c:v>
                </c:pt>
              </c:strCache>
            </c:strRef>
          </c:tx>
          <c:spPr>
            <a:solidFill>
              <a:schemeClr val="accent3"/>
            </a:solidFill>
            <a:ln>
              <a:noFill/>
            </a:ln>
            <a:effectLst/>
          </c:spPr>
          <c:invertIfNegative val="0"/>
          <c:cat>
            <c:strRef>
              <c:f>'primer 2 analysis'!$B$168:$B$183</c:f>
              <c:strCache>
                <c:ptCount val="16"/>
                <c:pt idx="0">
                  <c:v>Acizzia alternata</c:v>
                </c:pt>
                <c:pt idx="1">
                  <c:v>Acizzia solanicola</c:v>
                </c:pt>
                <c:pt idx="2">
                  <c:v>Aphidius colemani</c:v>
                </c:pt>
                <c:pt idx="3">
                  <c:v>Bactrocera tryoni</c:v>
                </c:pt>
                <c:pt idx="4">
                  <c:v>Bradysia ocellaris</c:v>
                </c:pt>
                <c:pt idx="5">
                  <c:v>Carpophilus davidsoni</c:v>
                </c:pt>
                <c:pt idx="6">
                  <c:v>Carpophilus dimidiatus</c:v>
                </c:pt>
                <c:pt idx="7">
                  <c:v>Diuraphis noxia</c:v>
                </c:pt>
                <c:pt idx="8">
                  <c:v>Drosophila hydeii</c:v>
                </c:pt>
                <c:pt idx="9">
                  <c:v>Drosophila melanogaster</c:v>
                </c:pt>
                <c:pt idx="10">
                  <c:v>Drosophila simulans</c:v>
                </c:pt>
                <c:pt idx="11">
                  <c:v>Lysiphlebus testaceipes</c:v>
                </c:pt>
                <c:pt idx="12">
                  <c:v>Metopolophium dirhodum</c:v>
                </c:pt>
                <c:pt idx="13">
                  <c:v>Psyllid sp.</c:v>
                </c:pt>
                <c:pt idx="14">
                  <c:v>Rhopalosiphum padi</c:v>
                </c:pt>
                <c:pt idx="15">
                  <c:v>Scaptodrosophila lativittata</c:v>
                </c:pt>
              </c:strCache>
            </c:strRef>
          </c:cat>
          <c:val>
            <c:numRef>
              <c:f>'primer 2 analysis'!$E$168:$E$183</c:f>
              <c:numCache>
                <c:formatCode>General</c:formatCode>
                <c:ptCount val="16"/>
                <c:pt idx="0">
                  <c:v>-5.0140398249901505E-3</c:v>
                </c:pt>
                <c:pt idx="1">
                  <c:v>5.6378246754622802E-2</c:v>
                </c:pt>
                <c:pt idx="2">
                  <c:v>2.5627428262484107</c:v>
                </c:pt>
                <c:pt idx="3">
                  <c:v>0.26419691452913857</c:v>
                </c:pt>
                <c:pt idx="4">
                  <c:v>-6.2867071591526658E-2</c:v>
                </c:pt>
                <c:pt idx="5">
                  <c:v>-3.6077043119140906</c:v>
                </c:pt>
                <c:pt idx="6">
                  <c:v>-0.12579658013675327</c:v>
                </c:pt>
                <c:pt idx="7">
                  <c:v>-0.48820431262109043</c:v>
                </c:pt>
                <c:pt idx="8">
                  <c:v>2.3416539013157923E-2</c:v>
                </c:pt>
                <c:pt idx="9">
                  <c:v>2.4503740133102898</c:v>
                </c:pt>
                <c:pt idx="10">
                  <c:v>0.92439438513726457</c:v>
                </c:pt>
                <c:pt idx="11">
                  <c:v>-3.3177683347597791</c:v>
                </c:pt>
                <c:pt idx="12">
                  <c:v>-0.36340981412978968</c:v>
                </c:pt>
                <c:pt idx="13">
                  <c:v>1.5950472096450945</c:v>
                </c:pt>
                <c:pt idx="14">
                  <c:v>0.10645988066346801</c:v>
                </c:pt>
                <c:pt idx="15">
                  <c:v>-1.2245550323428476E-2</c:v>
                </c:pt>
              </c:numCache>
            </c:numRef>
          </c:val>
          <c:extLst>
            <c:ext xmlns:c16="http://schemas.microsoft.com/office/drawing/2014/chart" uri="{C3380CC4-5D6E-409C-BE32-E72D297353CC}">
              <c16:uniqueId val="{00000002-7A70-474C-B4A5-FE09DB813D2F}"/>
            </c:ext>
          </c:extLst>
        </c:ser>
        <c:dLbls>
          <c:showLegendKey val="0"/>
          <c:showVal val="0"/>
          <c:showCatName val="0"/>
          <c:showSerName val="0"/>
          <c:showPercent val="0"/>
          <c:showBubbleSize val="0"/>
        </c:dLbls>
        <c:gapWidth val="219"/>
        <c:overlap val="-27"/>
        <c:axId val="995576816"/>
        <c:axId val="651136672"/>
      </c:barChart>
      <c:catAx>
        <c:axId val="99557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36672"/>
        <c:crosses val="autoZero"/>
        <c:auto val="1"/>
        <c:lblAlgn val="ctr"/>
        <c:lblOffset val="100"/>
        <c:noMultiLvlLbl val="0"/>
      </c:catAx>
      <c:valAx>
        <c:axId val="65113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57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99269-B6DE-407E-AA30-24B726C0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Martoni (DEDJTR)</dc:creator>
  <cp:keywords/>
  <dc:description/>
  <cp:lastModifiedBy>Alexander Piper (DJPR)</cp:lastModifiedBy>
  <cp:revision>2</cp:revision>
  <cp:lastPrinted>2019-08-14T04:34:00Z</cp:lastPrinted>
  <dcterms:created xsi:type="dcterms:W3CDTF">2020-04-24T03:55:00Z</dcterms:created>
  <dcterms:modified xsi:type="dcterms:W3CDTF">2020-05-04T07:57:00Z</dcterms:modified>
</cp:coreProperties>
</file>